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77D7D" w14:textId="77777777" w:rsidR="003C3722" w:rsidRPr="003C3722" w:rsidRDefault="003C3722" w:rsidP="003C3722">
      <w:pPr>
        <w:pStyle w:val="Title"/>
      </w:pPr>
      <w:r w:rsidRPr="003C3722">
        <w:t>Department of Aerospace Engineering Sciences</w:t>
      </w:r>
    </w:p>
    <w:p w14:paraId="5445DB08" w14:textId="77777777" w:rsidR="003C3722" w:rsidRPr="003C3722" w:rsidRDefault="003C3722" w:rsidP="003C3722">
      <w:pPr>
        <w:pStyle w:val="Title"/>
      </w:pPr>
      <w:r w:rsidRPr="003C3722">
        <w:t>University of Colorado</w:t>
      </w:r>
    </w:p>
    <w:p w14:paraId="16F0ABB5" w14:textId="77777777" w:rsidR="003C3722" w:rsidRPr="003C3722" w:rsidRDefault="003C3722" w:rsidP="003C3722">
      <w:pPr>
        <w:pStyle w:val="Title"/>
      </w:pPr>
      <w:r w:rsidRPr="003C3722">
        <w:t>ASEN 4018</w:t>
      </w:r>
    </w:p>
    <w:p w14:paraId="29F80484" w14:textId="77777777" w:rsidR="003C3722" w:rsidRPr="003C3722" w:rsidRDefault="003C3722" w:rsidP="003C3722">
      <w:pPr>
        <w:pStyle w:val="Title"/>
      </w:pPr>
    </w:p>
    <w:p w14:paraId="2AD1F38D" w14:textId="77777777" w:rsidR="003C3722" w:rsidRPr="003C3722" w:rsidRDefault="003C3722" w:rsidP="003C3722">
      <w:pPr>
        <w:pStyle w:val="Title"/>
      </w:pPr>
      <w:r w:rsidRPr="003C3722">
        <w:t>Project Definition Document (PDD)</w:t>
      </w:r>
    </w:p>
    <w:p w14:paraId="53793985" w14:textId="77777777" w:rsidR="003C3722" w:rsidRDefault="003C3722" w:rsidP="003C3722">
      <w:pPr>
        <w:spacing w:after="0"/>
        <w:ind w:left="0" w:firstLine="0"/>
        <w:jc w:val="center"/>
        <w:rPr>
          <w:sz w:val="32"/>
          <w:szCs w:val="32"/>
        </w:rPr>
      </w:pPr>
    </w:p>
    <w:p w14:paraId="6CA0803A" w14:textId="30FE81D3" w:rsidR="003C3722" w:rsidRDefault="003C3722" w:rsidP="003C3722">
      <w:pPr>
        <w:pStyle w:val="TitleBold"/>
      </w:pPr>
      <w:del w:id="0" w:author="Thomas Harrison Jeffries" w:date="2015-09-03T10:13:00Z">
        <w:r w:rsidRPr="003C3722" w:rsidDel="008729EE">
          <w:delText>FIRETRACKER SYSTEM</w:delText>
        </w:r>
      </w:del>
      <w:ins w:id="1" w:author="Thomas Harrison Jeffries" w:date="2015-09-03T10:13:00Z">
        <w:r w:rsidR="008729EE">
          <w:t>INFERNO</w:t>
        </w:r>
      </w:ins>
    </w:p>
    <w:p w14:paraId="646413E6" w14:textId="77777777" w:rsidR="00742986" w:rsidRDefault="00742986" w:rsidP="00742986"/>
    <w:p w14:paraId="6E5C4EDF" w14:textId="77777777" w:rsidR="00742986" w:rsidRPr="00742986" w:rsidRDefault="00742986" w:rsidP="00742986">
      <w:pPr>
        <w:pStyle w:val="HeadingNoNum"/>
      </w:pPr>
      <w:bookmarkStart w:id="2" w:name="_Toc428969884"/>
      <w:r w:rsidRPr="00742986">
        <w:t>Approvals</w:t>
      </w:r>
      <w:bookmarkEnd w:id="2"/>
    </w:p>
    <w:tbl>
      <w:tblPr>
        <w:tblStyle w:val="TableGrid"/>
        <w:tblW w:w="0" w:type="auto"/>
        <w:tblInd w:w="360" w:type="dxa"/>
        <w:tblLook w:val="04A0" w:firstRow="1" w:lastRow="0" w:firstColumn="1" w:lastColumn="0" w:noHBand="0" w:noVBand="1"/>
      </w:tblPr>
      <w:tblGrid>
        <w:gridCol w:w="1608"/>
        <w:gridCol w:w="1860"/>
        <w:gridCol w:w="2475"/>
        <w:gridCol w:w="1778"/>
        <w:gridCol w:w="1495"/>
      </w:tblGrid>
      <w:tr w:rsidR="00742986" w14:paraId="72B2772E" w14:textId="77777777" w:rsidTr="006829BE">
        <w:tc>
          <w:tcPr>
            <w:tcW w:w="1615" w:type="dxa"/>
            <w:tcBorders>
              <w:top w:val="nil"/>
              <w:left w:val="nil"/>
            </w:tcBorders>
          </w:tcPr>
          <w:p w14:paraId="664AA590" w14:textId="77777777" w:rsidR="00742986" w:rsidRPr="00742986" w:rsidRDefault="00742986" w:rsidP="00742986">
            <w:pPr>
              <w:pStyle w:val="NoSpacing"/>
            </w:pPr>
          </w:p>
        </w:tc>
        <w:tc>
          <w:tcPr>
            <w:tcW w:w="1890" w:type="dxa"/>
          </w:tcPr>
          <w:p w14:paraId="58BE7C86" w14:textId="77777777" w:rsidR="00742986" w:rsidRPr="00742986" w:rsidRDefault="00742986" w:rsidP="00742986">
            <w:pPr>
              <w:pStyle w:val="NoSpacing"/>
              <w:rPr>
                <w:b/>
              </w:rPr>
            </w:pPr>
            <w:r w:rsidRPr="00742986">
              <w:rPr>
                <w:b/>
              </w:rPr>
              <w:t>Name</w:t>
            </w:r>
          </w:p>
        </w:tc>
        <w:tc>
          <w:tcPr>
            <w:tcW w:w="2520" w:type="dxa"/>
          </w:tcPr>
          <w:p w14:paraId="1EBBFA25" w14:textId="77777777" w:rsidR="00742986" w:rsidRPr="00742986" w:rsidRDefault="00742986" w:rsidP="00742986">
            <w:pPr>
              <w:pStyle w:val="NoSpacing"/>
              <w:rPr>
                <w:b/>
              </w:rPr>
            </w:pPr>
            <w:r w:rsidRPr="00742986">
              <w:rPr>
                <w:b/>
              </w:rPr>
              <w:t>Affiliation</w:t>
            </w:r>
          </w:p>
        </w:tc>
        <w:tc>
          <w:tcPr>
            <w:tcW w:w="1800" w:type="dxa"/>
          </w:tcPr>
          <w:p w14:paraId="2C7832A3" w14:textId="77777777" w:rsidR="00742986" w:rsidRPr="00742986" w:rsidRDefault="00742986" w:rsidP="00742986">
            <w:pPr>
              <w:pStyle w:val="NoSpacing"/>
              <w:rPr>
                <w:b/>
              </w:rPr>
            </w:pPr>
            <w:r w:rsidRPr="00742986">
              <w:rPr>
                <w:b/>
              </w:rPr>
              <w:t>Approved</w:t>
            </w:r>
          </w:p>
        </w:tc>
        <w:tc>
          <w:tcPr>
            <w:tcW w:w="1525" w:type="dxa"/>
          </w:tcPr>
          <w:p w14:paraId="1A3B5ED9" w14:textId="77777777" w:rsidR="00742986" w:rsidRPr="00742986" w:rsidRDefault="00742986" w:rsidP="00742986">
            <w:pPr>
              <w:pStyle w:val="NoSpacing"/>
              <w:rPr>
                <w:b/>
              </w:rPr>
            </w:pPr>
            <w:r w:rsidRPr="00742986">
              <w:rPr>
                <w:b/>
              </w:rPr>
              <w:t>Date</w:t>
            </w:r>
          </w:p>
        </w:tc>
      </w:tr>
      <w:tr w:rsidR="00742986" w14:paraId="47A123C2" w14:textId="77777777" w:rsidTr="006829BE">
        <w:trPr>
          <w:trHeight w:val="504"/>
        </w:trPr>
        <w:tc>
          <w:tcPr>
            <w:tcW w:w="1615" w:type="dxa"/>
            <w:vAlign w:val="center"/>
          </w:tcPr>
          <w:p w14:paraId="4393236F" w14:textId="77777777" w:rsidR="00742986" w:rsidRPr="00742986" w:rsidRDefault="00742986" w:rsidP="00742986">
            <w:pPr>
              <w:pStyle w:val="NoSpacing"/>
              <w:rPr>
                <w:b/>
              </w:rPr>
            </w:pPr>
            <w:r w:rsidRPr="00742986">
              <w:rPr>
                <w:b/>
              </w:rPr>
              <w:t>Customer</w:t>
            </w:r>
          </w:p>
        </w:tc>
        <w:tc>
          <w:tcPr>
            <w:tcW w:w="1890" w:type="dxa"/>
            <w:vAlign w:val="center"/>
          </w:tcPr>
          <w:p w14:paraId="7EC33FBF" w14:textId="77777777" w:rsidR="00742986" w:rsidRPr="00742986" w:rsidRDefault="00742986" w:rsidP="00742986">
            <w:pPr>
              <w:pStyle w:val="NoSpacing"/>
            </w:pPr>
            <w:r w:rsidRPr="00742986">
              <w:t>Barbara Streiffert</w:t>
            </w:r>
          </w:p>
        </w:tc>
        <w:tc>
          <w:tcPr>
            <w:tcW w:w="2520" w:type="dxa"/>
            <w:vAlign w:val="center"/>
          </w:tcPr>
          <w:p w14:paraId="23718E34" w14:textId="77777777" w:rsidR="00742986" w:rsidRPr="00742986" w:rsidRDefault="00742986" w:rsidP="00742986">
            <w:pPr>
              <w:pStyle w:val="NoSpacing"/>
            </w:pPr>
            <w:r>
              <w:t>Jet Propulsion Laboratory (JPL)</w:t>
            </w:r>
          </w:p>
        </w:tc>
        <w:tc>
          <w:tcPr>
            <w:tcW w:w="1800" w:type="dxa"/>
            <w:vAlign w:val="center"/>
          </w:tcPr>
          <w:p w14:paraId="566938A1" w14:textId="77777777" w:rsidR="00742986" w:rsidRPr="00742986" w:rsidRDefault="00742986" w:rsidP="00742986">
            <w:pPr>
              <w:pStyle w:val="NoSpacing"/>
            </w:pPr>
          </w:p>
        </w:tc>
        <w:tc>
          <w:tcPr>
            <w:tcW w:w="1525" w:type="dxa"/>
            <w:vAlign w:val="center"/>
          </w:tcPr>
          <w:p w14:paraId="1DAE6D3B" w14:textId="77777777" w:rsidR="00742986" w:rsidRPr="00742986" w:rsidRDefault="00742986" w:rsidP="00742986">
            <w:pPr>
              <w:pStyle w:val="NoSpacing"/>
            </w:pPr>
          </w:p>
        </w:tc>
      </w:tr>
      <w:tr w:rsidR="00742986" w14:paraId="75A059B0" w14:textId="77777777" w:rsidTr="006829BE">
        <w:trPr>
          <w:trHeight w:val="504"/>
        </w:trPr>
        <w:tc>
          <w:tcPr>
            <w:tcW w:w="1615" w:type="dxa"/>
            <w:vAlign w:val="center"/>
          </w:tcPr>
          <w:p w14:paraId="0BE5B394" w14:textId="77777777" w:rsidR="00742986" w:rsidRPr="00742986" w:rsidRDefault="00742986" w:rsidP="00742986">
            <w:pPr>
              <w:pStyle w:val="NoSpacing"/>
              <w:rPr>
                <w:b/>
              </w:rPr>
            </w:pPr>
            <w:r w:rsidRPr="00742986">
              <w:rPr>
                <w:b/>
              </w:rPr>
              <w:t>Course Coordinator</w:t>
            </w:r>
          </w:p>
        </w:tc>
        <w:tc>
          <w:tcPr>
            <w:tcW w:w="1890" w:type="dxa"/>
            <w:vAlign w:val="center"/>
          </w:tcPr>
          <w:p w14:paraId="0626F00A" w14:textId="77777777" w:rsidR="00742986" w:rsidRPr="00742986" w:rsidRDefault="00742986" w:rsidP="00742986">
            <w:pPr>
              <w:pStyle w:val="NoSpacing"/>
            </w:pPr>
            <w:r w:rsidRPr="00742986">
              <w:t>James Nabity</w:t>
            </w:r>
          </w:p>
        </w:tc>
        <w:tc>
          <w:tcPr>
            <w:tcW w:w="2520" w:type="dxa"/>
            <w:vAlign w:val="center"/>
          </w:tcPr>
          <w:p w14:paraId="1ED356BF" w14:textId="77777777" w:rsidR="00742986" w:rsidRPr="00742986" w:rsidRDefault="00742986" w:rsidP="00742986">
            <w:pPr>
              <w:pStyle w:val="NoSpacing"/>
            </w:pPr>
            <w:r>
              <w:t>CU/AES</w:t>
            </w:r>
          </w:p>
        </w:tc>
        <w:tc>
          <w:tcPr>
            <w:tcW w:w="1800" w:type="dxa"/>
            <w:vAlign w:val="center"/>
          </w:tcPr>
          <w:p w14:paraId="2CB3B02F" w14:textId="77777777" w:rsidR="00742986" w:rsidRPr="00742986" w:rsidRDefault="00742986" w:rsidP="00742986">
            <w:pPr>
              <w:pStyle w:val="NoSpacing"/>
            </w:pPr>
          </w:p>
        </w:tc>
        <w:tc>
          <w:tcPr>
            <w:tcW w:w="1525" w:type="dxa"/>
            <w:vAlign w:val="center"/>
          </w:tcPr>
          <w:p w14:paraId="047AC9E7" w14:textId="77777777" w:rsidR="00742986" w:rsidRPr="00742986" w:rsidRDefault="00742986" w:rsidP="00742986">
            <w:pPr>
              <w:pStyle w:val="NoSpacing"/>
            </w:pPr>
          </w:p>
        </w:tc>
      </w:tr>
    </w:tbl>
    <w:p w14:paraId="239DACAD" w14:textId="77777777" w:rsidR="00742986" w:rsidRDefault="00742986" w:rsidP="00742986">
      <w:pPr>
        <w:pStyle w:val="NoSpacing"/>
      </w:pPr>
    </w:p>
    <w:p w14:paraId="72F62683" w14:textId="77777777" w:rsidR="00742986" w:rsidRDefault="00742986" w:rsidP="00742986">
      <w:pPr>
        <w:pStyle w:val="HeadingNoNum"/>
      </w:pPr>
      <w:bookmarkStart w:id="3" w:name="_Toc428969885"/>
      <w:r>
        <w:t>Project Customers</w:t>
      </w:r>
      <w:bookmarkEnd w:id="3"/>
    </w:p>
    <w:tbl>
      <w:tblPr>
        <w:tblStyle w:val="TableGrid"/>
        <w:tblW w:w="0" w:type="auto"/>
        <w:tblInd w:w="360" w:type="dxa"/>
        <w:tblLook w:val="04A0" w:firstRow="1" w:lastRow="0" w:firstColumn="1" w:lastColumn="0" w:noHBand="0" w:noVBand="1"/>
      </w:tblPr>
      <w:tblGrid>
        <w:gridCol w:w="4620"/>
        <w:gridCol w:w="4596"/>
      </w:tblGrid>
      <w:tr w:rsidR="00742986" w14:paraId="28460019" w14:textId="77777777" w:rsidTr="00183ACF">
        <w:trPr>
          <w:trHeight w:val="1440"/>
        </w:trPr>
        <w:tc>
          <w:tcPr>
            <w:tcW w:w="4675" w:type="dxa"/>
          </w:tcPr>
          <w:p w14:paraId="68305C3C" w14:textId="77777777" w:rsidR="00742986" w:rsidRDefault="00742986" w:rsidP="00742986">
            <w:pPr>
              <w:pStyle w:val="NoSpacing"/>
              <w:jc w:val="left"/>
              <w:rPr>
                <w:b/>
              </w:rPr>
            </w:pPr>
            <w:r>
              <w:rPr>
                <w:b/>
              </w:rPr>
              <w:t>BARBARA STREIFFERT</w:t>
            </w:r>
          </w:p>
          <w:p w14:paraId="224F5253" w14:textId="77777777" w:rsidR="00742986" w:rsidRDefault="00742986" w:rsidP="00742986">
            <w:pPr>
              <w:pStyle w:val="NoSpacing"/>
              <w:jc w:val="left"/>
            </w:pPr>
            <w:r>
              <w:t>ADDRESS</w:t>
            </w:r>
          </w:p>
          <w:p w14:paraId="5815FC8A" w14:textId="77777777" w:rsidR="00742986" w:rsidRDefault="00742986" w:rsidP="00742986">
            <w:pPr>
              <w:pStyle w:val="NoSpacing"/>
              <w:jc w:val="left"/>
            </w:pPr>
            <w:r>
              <w:t xml:space="preserve">Email: </w:t>
            </w:r>
          </w:p>
          <w:p w14:paraId="5E86116C" w14:textId="77777777" w:rsidR="00742986" w:rsidRPr="00742986" w:rsidRDefault="00742986" w:rsidP="00742986">
            <w:pPr>
              <w:pStyle w:val="NoSpacing"/>
              <w:jc w:val="left"/>
            </w:pPr>
            <w:r>
              <w:t xml:space="preserve">Phone: </w:t>
            </w:r>
          </w:p>
        </w:tc>
        <w:tc>
          <w:tcPr>
            <w:tcW w:w="4675" w:type="dxa"/>
          </w:tcPr>
          <w:p w14:paraId="58574D86" w14:textId="77777777" w:rsidR="00742986" w:rsidRDefault="00742986" w:rsidP="00742986">
            <w:pPr>
              <w:pStyle w:val="NoSpacing"/>
              <w:jc w:val="left"/>
            </w:pPr>
          </w:p>
        </w:tc>
      </w:tr>
    </w:tbl>
    <w:p w14:paraId="207E8092" w14:textId="77777777" w:rsidR="00742986" w:rsidRDefault="00742986" w:rsidP="00742986">
      <w:pPr>
        <w:pStyle w:val="NoSpacing"/>
      </w:pPr>
    </w:p>
    <w:p w14:paraId="30173170" w14:textId="77777777" w:rsidR="00742986" w:rsidRDefault="00742986" w:rsidP="00742986">
      <w:pPr>
        <w:pStyle w:val="HeadingNoNum"/>
      </w:pPr>
      <w:bookmarkStart w:id="4" w:name="_Toc428969886"/>
      <w:r>
        <w:t>Team Members</w:t>
      </w:r>
      <w:bookmarkEnd w:id="4"/>
    </w:p>
    <w:tbl>
      <w:tblPr>
        <w:tblStyle w:val="TableGrid"/>
        <w:tblW w:w="0" w:type="auto"/>
        <w:tblInd w:w="360" w:type="dxa"/>
        <w:tblLook w:val="04A0" w:firstRow="1" w:lastRow="0" w:firstColumn="1" w:lastColumn="0" w:noHBand="0" w:noVBand="1"/>
      </w:tblPr>
      <w:tblGrid>
        <w:gridCol w:w="5079"/>
        <w:gridCol w:w="4137"/>
      </w:tblGrid>
      <w:tr w:rsidR="00183ACF" w14:paraId="7ECC54A0" w14:textId="77777777" w:rsidTr="00183ACF">
        <w:tc>
          <w:tcPr>
            <w:tcW w:w="4675" w:type="dxa"/>
          </w:tcPr>
          <w:p w14:paraId="04D06BB6" w14:textId="77777777" w:rsidR="00183ACF" w:rsidRPr="0052674D" w:rsidRDefault="00183ACF" w:rsidP="00183ACF">
            <w:pPr>
              <w:pStyle w:val="NoSpacing"/>
              <w:jc w:val="left"/>
              <w:rPr>
                <w:rFonts w:cs="Times New Roman"/>
                <w:b/>
              </w:rPr>
            </w:pPr>
            <w:r w:rsidRPr="0052674D">
              <w:rPr>
                <w:rFonts w:cs="Times New Roman"/>
                <w:b/>
              </w:rPr>
              <w:t>Kaley Pinover</w:t>
            </w:r>
          </w:p>
          <w:p w14:paraId="4AC0C64F" w14:textId="77777777" w:rsidR="00183ACF" w:rsidRDefault="009D48C4" w:rsidP="00183ACF">
            <w:pPr>
              <w:pStyle w:val="NoSpacing"/>
              <w:jc w:val="left"/>
              <w:rPr>
                <w:rFonts w:cs="Times New Roman"/>
              </w:rPr>
            </w:pPr>
            <w:hyperlink r:id="rId9" w:history="1">
              <w:r w:rsidR="00183ACF" w:rsidRPr="000E45C1">
                <w:rPr>
                  <w:rStyle w:val="Hyperlink"/>
                  <w:rFonts w:cs="Times New Roman"/>
                </w:rPr>
                <w:t>kaley.pinover@colorado.edu</w:t>
              </w:r>
            </w:hyperlink>
          </w:p>
          <w:p w14:paraId="6084B072" w14:textId="77777777" w:rsidR="00183ACF" w:rsidRPr="00D70F0A" w:rsidRDefault="00183ACF" w:rsidP="00183ACF">
            <w:pPr>
              <w:pStyle w:val="NoSpacing"/>
              <w:jc w:val="left"/>
              <w:rPr>
                <w:rFonts w:cs="Times New Roman"/>
              </w:rPr>
            </w:pPr>
            <w:r>
              <w:rPr>
                <w:rFonts w:cs="Times New Roman"/>
              </w:rPr>
              <w:t>303-482-6265</w:t>
            </w:r>
          </w:p>
        </w:tc>
        <w:tc>
          <w:tcPr>
            <w:tcW w:w="4675" w:type="dxa"/>
          </w:tcPr>
          <w:p w14:paraId="5D71E6E5" w14:textId="77777777" w:rsidR="00183ACF" w:rsidRPr="007B564E" w:rsidRDefault="00183ACF">
            <w:pPr>
              <w:pStyle w:val="NoSpacing"/>
              <w:jc w:val="left"/>
              <w:rPr>
                <w:rFonts w:cs="Times New Roman"/>
                <w:b/>
                <w:lang w:val="de-DE"/>
                <w:rPrChange w:id="5" w:author="Test" w:date="2015-09-02T18:27:00Z">
                  <w:rPr>
                    <w:rFonts w:cs="Times New Roman"/>
                    <w:b/>
                    <w:szCs w:val="20"/>
                  </w:rPr>
                </w:rPrChange>
              </w:rPr>
              <w:pPrChange w:id="6" w:author="Thomas Harrison Jeffries" w:date="2015-09-03T10:12:00Z">
                <w:pPr>
                  <w:pStyle w:val="NoSpacing"/>
                  <w:ind w:left="360" w:firstLine="288"/>
                  <w:jc w:val="left"/>
                </w:pPr>
              </w:pPrChange>
            </w:pPr>
            <w:r w:rsidRPr="007B564E">
              <w:rPr>
                <w:rFonts w:cs="Times New Roman"/>
                <w:b/>
                <w:lang w:val="de-DE"/>
                <w:rPrChange w:id="7" w:author="Test" w:date="2015-09-02T18:27:00Z">
                  <w:rPr>
                    <w:rFonts w:cs="Times New Roman"/>
                    <w:b/>
                    <w:szCs w:val="20"/>
                  </w:rPr>
                </w:rPrChange>
              </w:rPr>
              <w:t>Esteben Rodriguez</w:t>
            </w:r>
          </w:p>
          <w:p w14:paraId="75B3C517" w14:textId="77777777" w:rsidR="00183ACF" w:rsidRPr="007B564E" w:rsidRDefault="004E343C">
            <w:pPr>
              <w:pStyle w:val="NoSpacing"/>
              <w:jc w:val="left"/>
              <w:rPr>
                <w:rFonts w:cs="Times New Roman"/>
                <w:lang w:val="de-DE"/>
                <w:rPrChange w:id="8" w:author="Test" w:date="2015-09-02T18:27:00Z">
                  <w:rPr>
                    <w:rFonts w:cs="Times New Roman"/>
                    <w:szCs w:val="20"/>
                  </w:rPr>
                </w:rPrChange>
              </w:rPr>
              <w:pPrChange w:id="9" w:author="Thomas Harrison Jeffries" w:date="2015-09-03T10:12:00Z">
                <w:pPr>
                  <w:pStyle w:val="NoSpacing"/>
                  <w:ind w:left="360" w:firstLine="288"/>
                  <w:jc w:val="left"/>
                </w:pPr>
              </w:pPrChange>
            </w:pPr>
            <w:r>
              <w:fldChar w:fldCharType="begin"/>
            </w:r>
            <w:r w:rsidRPr="007B564E">
              <w:rPr>
                <w:lang w:val="de-DE"/>
                <w:rPrChange w:id="10" w:author="Test" w:date="2015-09-02T18:27:00Z">
                  <w:rPr>
                    <w:szCs w:val="20"/>
                  </w:rPr>
                </w:rPrChange>
              </w:rPr>
              <w:instrText xml:space="preserve"> HYPERLINK "mailto:esteben.rodriguez@colorado.edu" </w:instrText>
            </w:r>
            <w:r>
              <w:fldChar w:fldCharType="separate"/>
            </w:r>
            <w:r w:rsidR="00183ACF" w:rsidRPr="007B564E">
              <w:rPr>
                <w:rStyle w:val="Hyperlink"/>
                <w:rFonts w:cs="Times New Roman"/>
                <w:lang w:val="de-DE"/>
                <w:rPrChange w:id="11" w:author="Test" w:date="2015-09-02T18:27:00Z">
                  <w:rPr>
                    <w:rStyle w:val="Hyperlink"/>
                    <w:rFonts w:cs="Times New Roman"/>
                    <w:szCs w:val="20"/>
                  </w:rPr>
                </w:rPrChange>
              </w:rPr>
              <w:t>esteben.rodriguez@colorado.edu</w:t>
            </w:r>
            <w:r>
              <w:rPr>
                <w:rStyle w:val="Hyperlink"/>
                <w:rFonts w:cs="Times New Roman"/>
              </w:rPr>
              <w:fldChar w:fldCharType="end"/>
            </w:r>
          </w:p>
          <w:p w14:paraId="0C9D04C3" w14:textId="77777777" w:rsidR="00183ACF" w:rsidRPr="00F06772" w:rsidRDefault="00183ACF" w:rsidP="00183ACF">
            <w:pPr>
              <w:pStyle w:val="NoSpacing"/>
              <w:jc w:val="left"/>
              <w:rPr>
                <w:rFonts w:cs="Times New Roman"/>
              </w:rPr>
            </w:pPr>
            <w:r>
              <w:rPr>
                <w:rFonts w:cs="Times New Roman"/>
              </w:rPr>
              <w:t>605-481-8760</w:t>
            </w:r>
          </w:p>
        </w:tc>
      </w:tr>
      <w:tr w:rsidR="00183ACF" w14:paraId="4DCFF019" w14:textId="77777777" w:rsidTr="00183ACF">
        <w:tc>
          <w:tcPr>
            <w:tcW w:w="4675" w:type="dxa"/>
          </w:tcPr>
          <w:p w14:paraId="7FD76945" w14:textId="77777777" w:rsidR="00183ACF" w:rsidRPr="007B564E" w:rsidRDefault="00183ACF">
            <w:pPr>
              <w:pStyle w:val="NoSpacing"/>
              <w:jc w:val="left"/>
              <w:rPr>
                <w:rFonts w:cs="Times New Roman"/>
                <w:b/>
                <w:szCs w:val="28"/>
                <w:lang w:val="it-IT"/>
                <w:rPrChange w:id="12" w:author="Test" w:date="2015-09-02T18:27:00Z">
                  <w:rPr>
                    <w:rFonts w:cs="Times New Roman"/>
                    <w:b/>
                    <w:szCs w:val="28"/>
                  </w:rPr>
                </w:rPrChange>
              </w:rPr>
              <w:pPrChange w:id="13" w:author="Thomas Harrison Jeffries" w:date="2015-09-03T10:12:00Z">
                <w:pPr>
                  <w:pStyle w:val="NoSpacing"/>
                  <w:ind w:left="360" w:firstLine="288"/>
                  <w:jc w:val="left"/>
                </w:pPr>
              </w:pPrChange>
            </w:pPr>
            <w:r w:rsidRPr="007B564E">
              <w:rPr>
                <w:rFonts w:cs="Times New Roman"/>
                <w:b/>
                <w:szCs w:val="28"/>
                <w:lang w:val="it-IT"/>
                <w:rPrChange w:id="14" w:author="Test" w:date="2015-09-02T18:27:00Z">
                  <w:rPr>
                    <w:rFonts w:cs="Times New Roman"/>
                    <w:b/>
                    <w:szCs w:val="28"/>
                  </w:rPr>
                </w:rPrChange>
              </w:rPr>
              <w:t>Devon Campbell</w:t>
            </w:r>
          </w:p>
          <w:p w14:paraId="05EE72AF" w14:textId="77777777" w:rsidR="00183ACF" w:rsidRPr="007B564E" w:rsidRDefault="004E343C">
            <w:pPr>
              <w:pStyle w:val="NoSpacing"/>
              <w:jc w:val="left"/>
              <w:rPr>
                <w:rFonts w:cs="Times New Roman"/>
                <w:szCs w:val="28"/>
                <w:lang w:val="it-IT"/>
                <w:rPrChange w:id="15" w:author="Test" w:date="2015-09-02T18:27:00Z">
                  <w:rPr>
                    <w:rFonts w:cs="Times New Roman"/>
                    <w:szCs w:val="28"/>
                  </w:rPr>
                </w:rPrChange>
              </w:rPr>
              <w:pPrChange w:id="16" w:author="Thomas Harrison Jeffries" w:date="2015-09-03T10:12:00Z">
                <w:pPr>
                  <w:pStyle w:val="NoSpacing"/>
                  <w:ind w:left="360" w:firstLine="288"/>
                  <w:jc w:val="left"/>
                </w:pPr>
              </w:pPrChange>
            </w:pPr>
            <w:r>
              <w:fldChar w:fldCharType="begin"/>
            </w:r>
            <w:r w:rsidRPr="007B564E">
              <w:rPr>
                <w:lang w:val="it-IT"/>
                <w:rPrChange w:id="17" w:author="Test" w:date="2015-09-02T18:27:00Z">
                  <w:rPr>
                    <w:szCs w:val="20"/>
                  </w:rPr>
                </w:rPrChange>
              </w:rPr>
              <w:instrText xml:space="preserve"> HYPERLINK "mailto:deca8005@colorado.edu" </w:instrText>
            </w:r>
            <w:r>
              <w:fldChar w:fldCharType="separate"/>
            </w:r>
            <w:r w:rsidR="00183ACF" w:rsidRPr="007B564E">
              <w:rPr>
                <w:rStyle w:val="Hyperlink"/>
                <w:rFonts w:cs="Times New Roman"/>
                <w:szCs w:val="28"/>
                <w:lang w:val="it-IT"/>
                <w:rPrChange w:id="18" w:author="Test" w:date="2015-09-02T18:27:00Z">
                  <w:rPr>
                    <w:rStyle w:val="Hyperlink"/>
                    <w:rFonts w:cs="Times New Roman"/>
                    <w:szCs w:val="28"/>
                  </w:rPr>
                </w:rPrChange>
              </w:rPr>
              <w:t>deca8005@colorado.edu</w:t>
            </w:r>
            <w:r>
              <w:rPr>
                <w:rStyle w:val="Hyperlink"/>
                <w:rFonts w:cs="Times New Roman"/>
                <w:szCs w:val="28"/>
              </w:rPr>
              <w:fldChar w:fldCharType="end"/>
            </w:r>
          </w:p>
          <w:p w14:paraId="27B2455E" w14:textId="77777777" w:rsidR="00183ACF" w:rsidRPr="007B564E" w:rsidRDefault="00183ACF">
            <w:pPr>
              <w:pStyle w:val="NoSpacing"/>
              <w:jc w:val="left"/>
              <w:rPr>
                <w:rFonts w:cs="Times New Roman"/>
                <w:b/>
                <w:szCs w:val="28"/>
                <w:lang w:val="it-IT"/>
                <w:rPrChange w:id="19" w:author="Test" w:date="2015-09-02T18:27:00Z">
                  <w:rPr>
                    <w:rFonts w:cs="Times New Roman"/>
                    <w:b/>
                    <w:szCs w:val="28"/>
                  </w:rPr>
                </w:rPrChange>
              </w:rPr>
              <w:pPrChange w:id="20" w:author="Thomas Harrison Jeffries" w:date="2015-09-03T10:12:00Z">
                <w:pPr>
                  <w:pStyle w:val="NoSpacing"/>
                  <w:ind w:left="360" w:firstLine="288"/>
                  <w:jc w:val="left"/>
                </w:pPr>
              </w:pPrChange>
            </w:pPr>
            <w:proofErr w:type="gramStart"/>
            <w:r w:rsidRPr="007B564E">
              <w:rPr>
                <w:rFonts w:cs="Times New Roman"/>
                <w:szCs w:val="28"/>
                <w:lang w:val="it-IT"/>
                <w:rPrChange w:id="21" w:author="Test" w:date="2015-09-02T18:27:00Z">
                  <w:rPr>
                    <w:rFonts w:cs="Times New Roman"/>
                    <w:szCs w:val="28"/>
                  </w:rPr>
                </w:rPrChange>
              </w:rPr>
              <w:t>303-999-8626</w:t>
            </w:r>
            <w:proofErr w:type="gramEnd"/>
          </w:p>
        </w:tc>
        <w:tc>
          <w:tcPr>
            <w:tcW w:w="4675" w:type="dxa"/>
          </w:tcPr>
          <w:p w14:paraId="7D1BFDE9" w14:textId="77777777" w:rsidR="00183ACF" w:rsidRDefault="00183ACF" w:rsidP="00183ACF">
            <w:pPr>
              <w:pStyle w:val="NoSpacing"/>
              <w:jc w:val="left"/>
              <w:rPr>
                <w:rFonts w:cs="Times New Roman"/>
                <w:b/>
              </w:rPr>
            </w:pPr>
            <w:r>
              <w:rPr>
                <w:rFonts w:cs="Times New Roman"/>
                <w:b/>
              </w:rPr>
              <w:t>Johnathan Thompson</w:t>
            </w:r>
          </w:p>
          <w:p w14:paraId="35E8E0E3" w14:textId="77777777" w:rsidR="00183ACF" w:rsidRDefault="009D48C4" w:rsidP="00183ACF">
            <w:pPr>
              <w:pStyle w:val="NoSpacing"/>
              <w:jc w:val="left"/>
              <w:rPr>
                <w:rFonts w:cs="Times New Roman"/>
              </w:rPr>
            </w:pPr>
            <w:hyperlink r:id="rId10" w:history="1">
              <w:r w:rsidR="00183ACF" w:rsidRPr="00261C54">
                <w:rPr>
                  <w:rStyle w:val="Hyperlink"/>
                  <w:rFonts w:cs="Times New Roman"/>
                </w:rPr>
                <w:t>johnathan.thompson@colorado.edu</w:t>
              </w:r>
            </w:hyperlink>
          </w:p>
          <w:p w14:paraId="42082714" w14:textId="77777777" w:rsidR="00183ACF" w:rsidRPr="005E64ED" w:rsidRDefault="00183ACF" w:rsidP="00183ACF">
            <w:pPr>
              <w:pStyle w:val="NoSpacing"/>
              <w:jc w:val="left"/>
              <w:rPr>
                <w:rFonts w:cs="Times New Roman"/>
                <w:b/>
              </w:rPr>
            </w:pPr>
            <w:r>
              <w:rPr>
                <w:rFonts w:cs="Times New Roman"/>
              </w:rPr>
              <w:t>719-352-8158</w:t>
            </w:r>
          </w:p>
        </w:tc>
      </w:tr>
      <w:tr w:rsidR="00183ACF" w14:paraId="046B7E28" w14:textId="77777777" w:rsidTr="00183ACF">
        <w:tc>
          <w:tcPr>
            <w:tcW w:w="4675" w:type="dxa"/>
          </w:tcPr>
          <w:p w14:paraId="3D3AD403" w14:textId="77777777" w:rsidR="00183ACF" w:rsidRPr="007B564E" w:rsidRDefault="00183ACF">
            <w:pPr>
              <w:pStyle w:val="NoSpacing"/>
              <w:jc w:val="left"/>
              <w:rPr>
                <w:rFonts w:cs="Times New Roman"/>
                <w:b/>
                <w:szCs w:val="28"/>
                <w:lang w:val="de-DE"/>
                <w:rPrChange w:id="22" w:author="Test" w:date="2015-09-02T18:27:00Z">
                  <w:rPr>
                    <w:rFonts w:cs="Times New Roman"/>
                    <w:b/>
                    <w:szCs w:val="28"/>
                  </w:rPr>
                </w:rPrChange>
              </w:rPr>
              <w:pPrChange w:id="23" w:author="Thomas Harrison Jeffries" w:date="2015-09-03T10:12:00Z">
                <w:pPr>
                  <w:pStyle w:val="NoSpacing"/>
                  <w:ind w:left="360" w:firstLine="288"/>
                  <w:jc w:val="left"/>
                </w:pPr>
              </w:pPrChange>
            </w:pPr>
            <w:r w:rsidRPr="007B564E">
              <w:rPr>
                <w:rFonts w:cs="Times New Roman"/>
                <w:b/>
                <w:szCs w:val="28"/>
                <w:lang w:val="de-DE"/>
                <w:rPrChange w:id="24" w:author="Test" w:date="2015-09-02T18:27:00Z">
                  <w:rPr>
                    <w:rFonts w:cs="Times New Roman"/>
                    <w:b/>
                    <w:szCs w:val="28"/>
                  </w:rPr>
                </w:rPrChange>
              </w:rPr>
              <w:t>Nick Peper</w:t>
            </w:r>
          </w:p>
          <w:p w14:paraId="14E44445" w14:textId="77777777" w:rsidR="00183ACF" w:rsidRPr="007B564E" w:rsidRDefault="004E343C">
            <w:pPr>
              <w:pStyle w:val="NoSpacing"/>
              <w:jc w:val="left"/>
              <w:rPr>
                <w:rFonts w:cs="Times New Roman"/>
                <w:szCs w:val="28"/>
                <w:lang w:val="de-DE"/>
                <w:rPrChange w:id="25" w:author="Test" w:date="2015-09-02T18:27:00Z">
                  <w:rPr>
                    <w:rFonts w:cs="Times New Roman"/>
                    <w:szCs w:val="28"/>
                  </w:rPr>
                </w:rPrChange>
              </w:rPr>
              <w:pPrChange w:id="26" w:author="Thomas Harrison Jeffries" w:date="2015-09-03T10:12:00Z">
                <w:pPr>
                  <w:pStyle w:val="NoSpacing"/>
                  <w:ind w:left="360" w:firstLine="288"/>
                  <w:jc w:val="left"/>
                </w:pPr>
              </w:pPrChange>
            </w:pPr>
            <w:r>
              <w:fldChar w:fldCharType="begin"/>
            </w:r>
            <w:r w:rsidRPr="007B564E">
              <w:rPr>
                <w:lang w:val="de-DE"/>
                <w:rPrChange w:id="27" w:author="Test" w:date="2015-09-02T18:27:00Z">
                  <w:rPr>
                    <w:szCs w:val="20"/>
                  </w:rPr>
                </w:rPrChange>
              </w:rPr>
              <w:instrText xml:space="preserve"> HYPERLINK "mailto:Nicholas.Peper@colorado.edu" </w:instrText>
            </w:r>
            <w:r>
              <w:fldChar w:fldCharType="separate"/>
            </w:r>
            <w:r w:rsidR="00183ACF" w:rsidRPr="007B564E">
              <w:rPr>
                <w:rStyle w:val="Hyperlink"/>
                <w:rFonts w:cs="Times New Roman"/>
                <w:szCs w:val="28"/>
                <w:lang w:val="de-DE"/>
                <w:rPrChange w:id="28" w:author="Test" w:date="2015-09-02T18:27:00Z">
                  <w:rPr>
                    <w:rStyle w:val="Hyperlink"/>
                    <w:rFonts w:cs="Times New Roman"/>
                    <w:szCs w:val="28"/>
                  </w:rPr>
                </w:rPrChange>
              </w:rPr>
              <w:t>Nicholas.Peper@colorado.edu</w:t>
            </w:r>
            <w:r>
              <w:rPr>
                <w:rStyle w:val="Hyperlink"/>
                <w:rFonts w:cs="Times New Roman"/>
                <w:szCs w:val="28"/>
              </w:rPr>
              <w:fldChar w:fldCharType="end"/>
            </w:r>
          </w:p>
          <w:p w14:paraId="141BC1FE" w14:textId="77777777" w:rsidR="00183ACF" w:rsidRPr="00FE3612" w:rsidRDefault="00183ACF" w:rsidP="00183ACF">
            <w:pPr>
              <w:pStyle w:val="NoSpacing"/>
              <w:jc w:val="left"/>
              <w:rPr>
                <w:rFonts w:cs="Times New Roman"/>
                <w:szCs w:val="28"/>
              </w:rPr>
            </w:pPr>
            <w:r>
              <w:rPr>
                <w:rFonts w:cs="Times New Roman"/>
                <w:szCs w:val="28"/>
              </w:rPr>
              <w:t>303-242-4197</w:t>
            </w:r>
          </w:p>
        </w:tc>
        <w:tc>
          <w:tcPr>
            <w:tcW w:w="4675" w:type="dxa"/>
          </w:tcPr>
          <w:p w14:paraId="07EDE639" w14:textId="77777777" w:rsidR="00183ACF" w:rsidRPr="007B564E" w:rsidRDefault="00183ACF">
            <w:pPr>
              <w:pStyle w:val="NoSpacing"/>
              <w:jc w:val="left"/>
              <w:rPr>
                <w:rFonts w:cs="Times New Roman"/>
                <w:b/>
                <w:lang w:val="nl-NL"/>
                <w:rPrChange w:id="29" w:author="Test" w:date="2015-09-02T18:27:00Z">
                  <w:rPr>
                    <w:rFonts w:cs="Times New Roman"/>
                    <w:b/>
                    <w:szCs w:val="20"/>
                  </w:rPr>
                </w:rPrChange>
              </w:rPr>
              <w:pPrChange w:id="30" w:author="Thomas Harrison Jeffries" w:date="2015-09-03T10:12:00Z">
                <w:pPr>
                  <w:pStyle w:val="NoSpacing"/>
                  <w:ind w:left="360" w:firstLine="288"/>
                  <w:jc w:val="left"/>
                </w:pPr>
              </w:pPrChange>
            </w:pPr>
            <w:r w:rsidRPr="007B564E">
              <w:rPr>
                <w:rFonts w:cs="Times New Roman"/>
                <w:b/>
                <w:lang w:val="nl-NL"/>
                <w:rPrChange w:id="31" w:author="Test" w:date="2015-09-02T18:27:00Z">
                  <w:rPr>
                    <w:rFonts w:cs="Times New Roman"/>
                    <w:b/>
                    <w:szCs w:val="20"/>
                  </w:rPr>
                </w:rPrChange>
              </w:rPr>
              <w:t>Kevin Mulcair</w:t>
            </w:r>
          </w:p>
          <w:p w14:paraId="4CA5CDFB" w14:textId="77777777" w:rsidR="00183ACF" w:rsidRPr="007B564E" w:rsidRDefault="004E343C">
            <w:pPr>
              <w:pStyle w:val="NoSpacing"/>
              <w:jc w:val="left"/>
              <w:rPr>
                <w:rFonts w:cs="Times New Roman"/>
                <w:lang w:val="nl-NL"/>
                <w:rPrChange w:id="32" w:author="Test" w:date="2015-09-02T18:27:00Z">
                  <w:rPr>
                    <w:rFonts w:cs="Times New Roman"/>
                    <w:szCs w:val="20"/>
                  </w:rPr>
                </w:rPrChange>
              </w:rPr>
              <w:pPrChange w:id="33" w:author="Thomas Harrison Jeffries" w:date="2015-09-03T10:12:00Z">
                <w:pPr>
                  <w:pStyle w:val="NoSpacing"/>
                  <w:ind w:left="360" w:firstLine="288"/>
                  <w:jc w:val="left"/>
                </w:pPr>
              </w:pPrChange>
            </w:pPr>
            <w:r>
              <w:fldChar w:fldCharType="begin"/>
            </w:r>
            <w:r w:rsidRPr="007B564E">
              <w:rPr>
                <w:lang w:val="nl-NL"/>
                <w:rPrChange w:id="34" w:author="Test" w:date="2015-09-02T18:27:00Z">
                  <w:rPr>
                    <w:szCs w:val="20"/>
                  </w:rPr>
                </w:rPrChange>
              </w:rPr>
              <w:instrText xml:space="preserve"> HYPERLINK "mailto:kevin.mulcair@colorado.edu" </w:instrText>
            </w:r>
            <w:r>
              <w:fldChar w:fldCharType="separate"/>
            </w:r>
            <w:r w:rsidR="00183ACF" w:rsidRPr="007B564E">
              <w:rPr>
                <w:rStyle w:val="Hyperlink"/>
                <w:rFonts w:cs="Times New Roman"/>
                <w:lang w:val="nl-NL"/>
                <w:rPrChange w:id="35" w:author="Test" w:date="2015-09-02T18:27:00Z">
                  <w:rPr>
                    <w:rStyle w:val="Hyperlink"/>
                    <w:rFonts w:cs="Times New Roman"/>
                    <w:szCs w:val="20"/>
                  </w:rPr>
                </w:rPrChange>
              </w:rPr>
              <w:t>kevin.mulcair@colorado.edu</w:t>
            </w:r>
            <w:r>
              <w:rPr>
                <w:rStyle w:val="Hyperlink"/>
                <w:rFonts w:cs="Times New Roman"/>
              </w:rPr>
              <w:fldChar w:fldCharType="end"/>
            </w:r>
          </w:p>
          <w:p w14:paraId="0FDBF5A5" w14:textId="77777777" w:rsidR="00183ACF" w:rsidRPr="00E114C4" w:rsidRDefault="00183ACF" w:rsidP="00183ACF">
            <w:pPr>
              <w:pStyle w:val="NoSpacing"/>
              <w:jc w:val="left"/>
              <w:rPr>
                <w:rFonts w:cs="Times New Roman"/>
              </w:rPr>
            </w:pPr>
            <w:r w:rsidRPr="00E114C4">
              <w:rPr>
                <w:rFonts w:cs="Times New Roman"/>
              </w:rPr>
              <w:t>970-402-6640</w:t>
            </w:r>
          </w:p>
        </w:tc>
      </w:tr>
      <w:tr w:rsidR="00742986" w14:paraId="7584A46A" w14:textId="77777777" w:rsidTr="00183ACF">
        <w:tc>
          <w:tcPr>
            <w:tcW w:w="4675" w:type="dxa"/>
          </w:tcPr>
          <w:p w14:paraId="2AD37563" w14:textId="77777777" w:rsidR="007B564E" w:rsidRPr="007B564E" w:rsidRDefault="007B564E">
            <w:pPr>
              <w:pStyle w:val="NoSpacing"/>
              <w:keepNext/>
              <w:keepLines/>
              <w:spacing w:before="40"/>
              <w:jc w:val="left"/>
              <w:outlineLvl w:val="8"/>
              <w:rPr>
                <w:ins w:id="36" w:author="Test" w:date="2015-09-02T18:27:00Z"/>
                <w:rFonts w:cs="Times New Roman"/>
                <w:b/>
                <w:szCs w:val="28"/>
                <w:lang w:val="de-DE"/>
                <w:rPrChange w:id="37" w:author="Test" w:date="2015-09-02T18:27:00Z">
                  <w:rPr>
                    <w:ins w:id="38" w:author="Test" w:date="2015-09-02T18:27:00Z"/>
                    <w:rFonts w:eastAsiaTheme="majorEastAsia" w:cs="Times New Roman"/>
                    <w:b/>
                    <w:i/>
                    <w:iCs/>
                    <w:color w:val="272727" w:themeColor="text1" w:themeTint="D8"/>
                    <w:sz w:val="21"/>
                    <w:szCs w:val="28"/>
                  </w:rPr>
                </w:rPrChange>
              </w:rPr>
              <w:pPrChange w:id="39" w:author="Thomas Harrison Jeffries" w:date="2015-09-03T10:12:00Z">
                <w:pPr>
                  <w:pStyle w:val="NoSpacing"/>
                  <w:keepNext/>
                  <w:keepLines/>
                  <w:numPr>
                    <w:ilvl w:val="8"/>
                    <w:numId w:val="21"/>
                  </w:numPr>
                  <w:spacing w:before="40"/>
                  <w:ind w:left="360" w:firstLine="288"/>
                  <w:jc w:val="left"/>
                  <w:outlineLvl w:val="8"/>
                </w:pPr>
              </w:pPrChange>
            </w:pPr>
            <w:ins w:id="40" w:author="Adam Archuleta" w:date="2015-09-02T18:27:00Z">
              <w:r>
                <w:rPr>
                  <w:rFonts w:cs="Times New Roman"/>
                  <w:b/>
                  <w:szCs w:val="28"/>
                  <w:lang w:val="de-DE"/>
                </w:rPr>
                <w:t>Adam Archuleta</w:t>
              </w:r>
            </w:ins>
            <w:ins w:id="41" w:author="Test" w:date="2015-09-02T18:27:00Z">
              <w:del w:id="42" w:author="Adam Archuleta" w:date="2015-09-02T18:27:00Z">
                <w:r w:rsidDel="007B564E">
                  <w:rPr>
                    <w:rFonts w:cs="Times New Roman"/>
                    <w:b/>
                    <w:szCs w:val="28"/>
                    <w:lang w:val="de-DE"/>
                  </w:rPr>
                  <w:delText>Nick Pepe</w:delText>
                </w:r>
              </w:del>
            </w:ins>
          </w:p>
          <w:p w14:paraId="0D4B1AEE" w14:textId="77777777" w:rsidR="007B564E" w:rsidRPr="007B564E" w:rsidRDefault="007B564E">
            <w:pPr>
              <w:pStyle w:val="NoSpacing"/>
              <w:keepNext/>
              <w:keepLines/>
              <w:spacing w:before="40"/>
              <w:jc w:val="left"/>
              <w:outlineLvl w:val="8"/>
              <w:rPr>
                <w:ins w:id="43" w:author="Test" w:date="2015-09-02T18:27:00Z"/>
                <w:rFonts w:cs="Times New Roman"/>
                <w:szCs w:val="28"/>
                <w:lang w:val="de-DE"/>
                <w:rPrChange w:id="44" w:author="Test" w:date="2015-09-02T18:27:00Z">
                  <w:rPr>
                    <w:ins w:id="45" w:author="Test" w:date="2015-09-02T18:27:00Z"/>
                    <w:rFonts w:eastAsiaTheme="majorEastAsia" w:cs="Times New Roman"/>
                    <w:i/>
                    <w:iCs/>
                    <w:color w:val="272727" w:themeColor="text1" w:themeTint="D8"/>
                    <w:sz w:val="21"/>
                    <w:szCs w:val="28"/>
                  </w:rPr>
                </w:rPrChange>
              </w:rPr>
              <w:pPrChange w:id="46" w:author="Thomas Harrison Jeffries" w:date="2015-09-03T10:12:00Z">
                <w:pPr>
                  <w:pStyle w:val="NoSpacing"/>
                  <w:keepNext/>
                  <w:keepLines/>
                  <w:numPr>
                    <w:ilvl w:val="8"/>
                    <w:numId w:val="21"/>
                  </w:numPr>
                  <w:spacing w:before="40"/>
                  <w:ind w:left="360" w:firstLine="288"/>
                  <w:jc w:val="left"/>
                  <w:outlineLvl w:val="8"/>
                </w:pPr>
              </w:pPrChange>
            </w:pPr>
            <w:ins w:id="47" w:author="Adam Archuleta" w:date="2015-09-02T18:28:00Z">
              <w:r>
                <w:rPr>
                  <w:rFonts w:cs="Times New Roman"/>
                  <w:szCs w:val="28"/>
                  <w:lang w:val="de-DE"/>
                </w:rPr>
                <w:fldChar w:fldCharType="begin"/>
              </w:r>
              <w:r>
                <w:rPr>
                  <w:rFonts w:cs="Times New Roman"/>
                  <w:szCs w:val="28"/>
                  <w:lang w:val="de-DE"/>
                </w:rPr>
                <w:instrText xml:space="preserve"> HYPERLINK "mailto:</w:instrText>
              </w:r>
            </w:ins>
            <w:ins w:id="48" w:author="Adam Archuleta" w:date="2015-09-02T18:27:00Z">
              <w:r w:rsidRPr="007B564E">
                <w:rPr>
                  <w:rPrChange w:id="49" w:author="Adam Archuleta" w:date="2015-09-02T18:28:00Z">
                    <w:rPr>
                      <w:rStyle w:val="Hyperlink"/>
                      <w:rFonts w:cs="Times New Roman"/>
                      <w:szCs w:val="28"/>
                      <w:lang w:val="de-DE"/>
                    </w:rPr>
                  </w:rPrChange>
                </w:rPr>
                <w:instrText>Adam.Archuleta</w:instrText>
              </w:r>
            </w:ins>
            <w:ins w:id="50" w:author="Test" w:date="2015-09-02T18:27:00Z">
              <w:r w:rsidRPr="007B564E">
                <w:rPr>
                  <w:lang w:val="de-DE"/>
                  <w:rPrChange w:id="51" w:author="Adam Archuleta" w:date="2015-09-02T18:28:00Z">
                    <w:rPr>
                      <w:rStyle w:val="Hyperlink"/>
                      <w:rFonts w:cs="Times New Roman"/>
                      <w:szCs w:val="28"/>
                    </w:rPr>
                  </w:rPrChange>
                </w:rPr>
                <w:instrText>@colorado.edu</w:instrText>
              </w:r>
            </w:ins>
            <w:ins w:id="52" w:author="Adam Archuleta" w:date="2015-09-02T18:28:00Z">
              <w:r>
                <w:rPr>
                  <w:rFonts w:cs="Times New Roman"/>
                  <w:szCs w:val="28"/>
                  <w:lang w:val="de-DE"/>
                </w:rPr>
                <w:instrText xml:space="preserve">" </w:instrText>
              </w:r>
              <w:r>
                <w:rPr>
                  <w:rFonts w:cs="Times New Roman"/>
                  <w:szCs w:val="28"/>
                  <w:lang w:val="de-DE"/>
                </w:rPr>
                <w:fldChar w:fldCharType="separate"/>
              </w:r>
            </w:ins>
            <w:ins w:id="53" w:author="Adam Archuleta" w:date="2015-09-02T18:27:00Z">
              <w:r w:rsidRPr="005C45E4">
                <w:rPr>
                  <w:rStyle w:val="Hyperlink"/>
                  <w:rFonts w:cs="Times New Roman"/>
                  <w:szCs w:val="28"/>
                  <w:lang w:val="de-DE"/>
                </w:rPr>
                <w:t>Adam.Archuleta</w:t>
              </w:r>
            </w:ins>
            <w:ins w:id="54" w:author="Test" w:date="2015-09-02T18:27:00Z">
              <w:del w:id="55" w:author="Adam Archuleta" w:date="2015-09-02T18:27:00Z">
                <w:r w:rsidRPr="005C45E4" w:rsidDel="007B564E">
                  <w:rPr>
                    <w:rStyle w:val="Hyperlink"/>
                    <w:rFonts w:cs="Times New Roman"/>
                    <w:szCs w:val="28"/>
                    <w:lang w:val="de-DE"/>
                    <w:rPrChange w:id="56" w:author="Adam Archuleta" w:date="2015-09-02T18:28:00Z">
                      <w:rPr>
                        <w:rStyle w:val="Hyperlink"/>
                        <w:rFonts w:cs="Times New Roman"/>
                        <w:szCs w:val="28"/>
                      </w:rPr>
                    </w:rPrChange>
                  </w:rPr>
                  <w:delText>Nicholas.Peper</w:delText>
                </w:r>
              </w:del>
              <w:r w:rsidRPr="005C45E4">
                <w:rPr>
                  <w:rStyle w:val="Hyperlink"/>
                  <w:rFonts w:cs="Times New Roman"/>
                  <w:szCs w:val="28"/>
                  <w:lang w:val="de-DE"/>
                  <w:rPrChange w:id="57" w:author="Adam Archuleta" w:date="2015-09-02T18:28:00Z">
                    <w:rPr>
                      <w:rStyle w:val="Hyperlink"/>
                      <w:rFonts w:cs="Times New Roman"/>
                      <w:szCs w:val="28"/>
                    </w:rPr>
                  </w:rPrChange>
                </w:rPr>
                <w:t>@colorado.edu</w:t>
              </w:r>
            </w:ins>
            <w:ins w:id="58" w:author="Adam Archuleta" w:date="2015-09-02T18:28:00Z">
              <w:r>
                <w:rPr>
                  <w:rFonts w:cs="Times New Roman"/>
                  <w:szCs w:val="28"/>
                  <w:lang w:val="de-DE"/>
                </w:rPr>
                <w:fldChar w:fldCharType="end"/>
              </w:r>
            </w:ins>
          </w:p>
          <w:p w14:paraId="1554C646" w14:textId="77777777" w:rsidR="00742986" w:rsidRDefault="007B564E">
            <w:pPr>
              <w:pStyle w:val="NoSpacing"/>
              <w:jc w:val="both"/>
              <w:rPr>
                <w:szCs w:val="20"/>
              </w:rPr>
              <w:pPrChange w:id="59" w:author="Adam Archuleta" w:date="2015-09-02T18:28:00Z">
                <w:pPr>
                  <w:pStyle w:val="NoSpacing"/>
                  <w:ind w:left="360" w:firstLine="288"/>
                </w:pPr>
              </w:pPrChange>
            </w:pPr>
            <w:ins w:id="60" w:author="Test" w:date="2015-09-02T18:27:00Z">
              <w:del w:id="61" w:author="Adam Archuleta" w:date="2015-09-02T18:28:00Z">
                <w:r w:rsidDel="007B564E">
                  <w:rPr>
                    <w:rFonts w:cs="Times New Roman"/>
                    <w:szCs w:val="28"/>
                  </w:rPr>
                  <w:delText>303-242-4197</w:delText>
                </w:r>
              </w:del>
            </w:ins>
            <w:ins w:id="62" w:author="Adam Archuleta" w:date="2015-09-02T18:28:00Z">
              <w:r>
                <w:rPr>
                  <w:rFonts w:cs="Times New Roman"/>
                  <w:szCs w:val="28"/>
                </w:rPr>
                <w:t>720-371-2658</w:t>
              </w:r>
            </w:ins>
          </w:p>
        </w:tc>
        <w:tc>
          <w:tcPr>
            <w:tcW w:w="4675" w:type="dxa"/>
          </w:tcPr>
          <w:p w14:paraId="7F9C5079" w14:textId="77777777" w:rsidR="00742986" w:rsidRPr="00111D25" w:rsidRDefault="00ED46A9">
            <w:pPr>
              <w:pStyle w:val="NoSpacing"/>
              <w:jc w:val="left"/>
              <w:rPr>
                <w:ins w:id="63" w:author="Tess Geiger" w:date="2015-09-02T20:26:00Z"/>
                <w:b/>
                <w:szCs w:val="20"/>
              </w:rPr>
              <w:pPrChange w:id="64" w:author="Tess Geiger" w:date="2015-09-02T20:26:00Z">
                <w:pPr>
                  <w:pStyle w:val="NoSpacing"/>
                  <w:ind w:left="360" w:firstLine="288"/>
                </w:pPr>
              </w:pPrChange>
            </w:pPr>
            <w:ins w:id="65" w:author="Tess Geiger" w:date="2015-09-02T20:26:00Z">
              <w:r w:rsidRPr="00111D25">
                <w:rPr>
                  <w:b/>
                </w:rPr>
                <w:t>Tess Geiger</w:t>
              </w:r>
            </w:ins>
          </w:p>
          <w:p w14:paraId="5B16F936" w14:textId="4D0F005D" w:rsidR="00ED46A9" w:rsidRPr="00DA7E56" w:rsidRDefault="00ED46A9">
            <w:pPr>
              <w:pStyle w:val="NoSpacing"/>
              <w:jc w:val="left"/>
              <w:rPr>
                <w:ins w:id="66" w:author="Tess Geiger" w:date="2015-09-02T20:26:00Z"/>
                <w:szCs w:val="20"/>
                <w:rPrChange w:id="67" w:author="Kaley Pinover" w:date="2015-09-04T12:21:00Z">
                  <w:rPr>
                    <w:ins w:id="68" w:author="Tess Geiger" w:date="2015-09-02T20:26:00Z"/>
                    <w:b/>
                    <w:szCs w:val="20"/>
                  </w:rPr>
                </w:rPrChange>
              </w:rPr>
              <w:pPrChange w:id="69" w:author="Tess Geiger" w:date="2015-09-02T20:26:00Z">
                <w:pPr>
                  <w:pStyle w:val="NoSpacing"/>
                  <w:ind w:left="360" w:firstLine="288"/>
                </w:pPr>
              </w:pPrChange>
            </w:pPr>
            <w:ins w:id="70" w:author="Tess Geiger" w:date="2015-09-02T20:26:00Z">
              <w:r w:rsidRPr="00DA7E56">
                <w:rPr>
                  <w:rPrChange w:id="71" w:author="Kaley Pinover" w:date="2015-09-04T12:21:00Z">
                    <w:rPr>
                      <w:b/>
                    </w:rPr>
                  </w:rPrChange>
                </w:rPr>
                <w:fldChar w:fldCharType="begin"/>
              </w:r>
              <w:r w:rsidRPr="00DA7E56">
                <w:rPr>
                  <w:rPrChange w:id="72" w:author="Kaley Pinover" w:date="2015-09-04T12:21:00Z">
                    <w:rPr>
                      <w:b/>
                    </w:rPr>
                  </w:rPrChange>
                </w:rPr>
                <w:instrText xml:space="preserve"> HYPERLINK "mailto:m.geiger@colorado.edu" </w:instrText>
              </w:r>
              <w:r w:rsidRPr="00DA7E56">
                <w:rPr>
                  <w:rPrChange w:id="73" w:author="Kaley Pinover" w:date="2015-09-04T12:21:00Z">
                    <w:rPr>
                      <w:b/>
                    </w:rPr>
                  </w:rPrChange>
                </w:rPr>
                <w:fldChar w:fldCharType="separate"/>
              </w:r>
              <w:r w:rsidRPr="00DA7E56">
                <w:rPr>
                  <w:rStyle w:val="Hyperlink"/>
                  <w:rPrChange w:id="74" w:author="Kaley Pinover" w:date="2015-09-04T12:21:00Z">
                    <w:rPr>
                      <w:rStyle w:val="Hyperlink"/>
                      <w:b/>
                    </w:rPr>
                  </w:rPrChange>
                </w:rPr>
                <w:t>m.geiger@colorado.edu</w:t>
              </w:r>
              <w:r w:rsidRPr="00DA7E56">
                <w:rPr>
                  <w:rPrChange w:id="75" w:author="Kaley Pinover" w:date="2015-09-04T12:21:00Z">
                    <w:rPr>
                      <w:b/>
                    </w:rPr>
                  </w:rPrChange>
                </w:rPr>
                <w:fldChar w:fldCharType="end"/>
              </w:r>
            </w:ins>
          </w:p>
          <w:p w14:paraId="70472C8A" w14:textId="031D9E0C" w:rsidR="00ED46A9" w:rsidRPr="00ED46A9" w:rsidRDefault="00ED46A9">
            <w:pPr>
              <w:pStyle w:val="NoSpacing"/>
              <w:jc w:val="left"/>
              <w:rPr>
                <w:b/>
                <w:rPrChange w:id="76" w:author="Tess Geiger" w:date="2015-09-02T20:26:00Z">
                  <w:rPr>
                    <w:szCs w:val="20"/>
                  </w:rPr>
                </w:rPrChange>
              </w:rPr>
              <w:pPrChange w:id="77" w:author="Tess Geiger" w:date="2015-09-02T20:26:00Z">
                <w:pPr>
                  <w:pStyle w:val="NoSpacing"/>
                  <w:ind w:left="360" w:firstLine="288"/>
                </w:pPr>
              </w:pPrChange>
            </w:pPr>
            <w:ins w:id="78" w:author="Tess Geiger" w:date="2015-09-02T20:26:00Z">
              <w:r w:rsidRPr="00DA7E56">
                <w:rPr>
                  <w:rPrChange w:id="79" w:author="Kaley Pinover" w:date="2015-09-04T12:21:00Z">
                    <w:rPr>
                      <w:b/>
                    </w:rPr>
                  </w:rPrChange>
                </w:rPr>
                <w:t>512-619-9797</w:t>
              </w:r>
            </w:ins>
          </w:p>
        </w:tc>
      </w:tr>
      <w:tr w:rsidR="00742986" w14:paraId="2F2FDF35" w14:textId="77777777" w:rsidTr="00183ACF">
        <w:tc>
          <w:tcPr>
            <w:tcW w:w="4675" w:type="dxa"/>
          </w:tcPr>
          <w:p w14:paraId="24BB7EA6" w14:textId="7207713E" w:rsidR="00C3015E" w:rsidRPr="0052674D" w:rsidRDefault="00C3015E" w:rsidP="00C3015E">
            <w:pPr>
              <w:pStyle w:val="NoSpacing"/>
              <w:jc w:val="left"/>
              <w:rPr>
                <w:ins w:id="80" w:author="Thomas Harrison Jeffries" w:date="2015-09-03T09:55:00Z"/>
                <w:rFonts w:cs="Times New Roman"/>
                <w:b/>
              </w:rPr>
            </w:pPr>
            <w:ins w:id="81" w:author="Thomas Harrison Jeffries" w:date="2015-09-03T09:55:00Z">
              <w:r>
                <w:rPr>
                  <w:rFonts w:cs="Times New Roman"/>
                  <w:b/>
                </w:rPr>
                <w:t>Thomas Jeffries</w:t>
              </w:r>
            </w:ins>
          </w:p>
          <w:p w14:paraId="47F6732E" w14:textId="787258C2" w:rsidR="00C3015E" w:rsidRDefault="00C3015E" w:rsidP="00C3015E">
            <w:pPr>
              <w:pStyle w:val="NoSpacing"/>
              <w:jc w:val="left"/>
              <w:rPr>
                <w:ins w:id="82" w:author="Thomas Harrison Jeffries" w:date="2015-09-03T09:55:00Z"/>
                <w:rFonts w:cs="Times New Roman"/>
              </w:rPr>
            </w:pPr>
            <w:ins w:id="83" w:author="Thomas Harrison Jeffries" w:date="2015-09-03T09:55:00Z">
              <w:r>
                <w:fldChar w:fldCharType="begin"/>
              </w:r>
              <w:r>
                <w:instrText xml:space="preserve"> HYPERLINK "mailto:kaley.pinover@colorado.edu" </w:instrText>
              </w:r>
              <w:r>
                <w:fldChar w:fldCharType="separate"/>
              </w:r>
              <w:r>
                <w:rPr>
                  <w:rStyle w:val="Hyperlink"/>
                  <w:rFonts w:cs="Times New Roman"/>
                </w:rPr>
                <w:t>thomas.jeffries@</w:t>
              </w:r>
              <w:r>
                <w:rPr>
                  <w:rStyle w:val="Hyperlink"/>
                  <w:rFonts w:cs="Times New Roman"/>
                </w:rPr>
                <w:fldChar w:fldCharType="end"/>
              </w:r>
              <w:r>
                <w:rPr>
                  <w:rStyle w:val="Hyperlink"/>
                  <w:rFonts w:cs="Times New Roman"/>
                </w:rPr>
                <w:t>colorado.edu</w:t>
              </w:r>
            </w:ins>
          </w:p>
          <w:p w14:paraId="7CA46121" w14:textId="54AD937C" w:rsidR="00742986" w:rsidRDefault="00C3015E">
            <w:pPr>
              <w:pStyle w:val="NoSpacing"/>
              <w:jc w:val="both"/>
              <w:rPr>
                <w:szCs w:val="20"/>
              </w:rPr>
              <w:pPrChange w:id="84" w:author="Thomas Harrison Jeffries" w:date="2015-09-03T09:55:00Z">
                <w:pPr>
                  <w:pStyle w:val="NoSpacing"/>
                  <w:ind w:left="360" w:firstLine="288"/>
                </w:pPr>
              </w:pPrChange>
            </w:pPr>
            <w:ins w:id="85" w:author="Thomas Harrison Jeffries" w:date="2015-09-03T09:55:00Z">
              <w:r>
                <w:rPr>
                  <w:rFonts w:cs="Times New Roman"/>
                </w:rPr>
                <w:t>303-482-6265</w:t>
              </w:r>
            </w:ins>
          </w:p>
        </w:tc>
        <w:tc>
          <w:tcPr>
            <w:tcW w:w="4675" w:type="dxa"/>
          </w:tcPr>
          <w:p w14:paraId="492F1B1C" w14:textId="77777777" w:rsidR="00742986" w:rsidRDefault="00742986" w:rsidP="00742986">
            <w:pPr>
              <w:pStyle w:val="NoSpacing"/>
            </w:pPr>
          </w:p>
        </w:tc>
      </w:tr>
    </w:tbl>
    <w:p w14:paraId="5A92CC85" w14:textId="77777777" w:rsidR="006829BE" w:rsidRDefault="006829BE" w:rsidP="00544149">
      <w:pPr>
        <w:ind w:left="0" w:firstLine="0"/>
        <w:rPr>
          <w:szCs w:val="22"/>
        </w:rPr>
      </w:pPr>
    </w:p>
    <w:p w14:paraId="4CBCE31B" w14:textId="55C4141E" w:rsidR="006829BE" w:rsidRDefault="006829BE">
      <w:pPr>
        <w:spacing w:after="160" w:line="259" w:lineRule="auto"/>
        <w:ind w:left="0" w:firstLine="0"/>
        <w:jc w:val="left"/>
        <w:rPr>
          <w:szCs w:val="22"/>
        </w:rPr>
      </w:pPr>
      <w:del w:id="86" w:author="Thomas Harrison Jeffries" w:date="2015-09-03T09:55:00Z">
        <w:r w:rsidDel="00C3015E">
          <w:rPr>
            <w:szCs w:val="22"/>
          </w:rPr>
          <w:br w:type="page"/>
        </w:r>
      </w:del>
    </w:p>
    <w:bookmarkStart w:id="87" w:name="_Toc428969887" w:displacedByCustomXml="next"/>
    <w:sdt>
      <w:sdtPr>
        <w:rPr>
          <w:rFonts w:eastAsiaTheme="minorHAnsi" w:cstheme="minorBidi"/>
          <w:b w:val="0"/>
          <w:sz w:val="22"/>
          <w:szCs w:val="20"/>
        </w:rPr>
        <w:id w:val="-640425789"/>
        <w:docPartObj>
          <w:docPartGallery w:val="Table of Contents"/>
          <w:docPartUnique/>
        </w:docPartObj>
      </w:sdtPr>
      <w:sdtEndPr>
        <w:rPr>
          <w:bCs/>
          <w:noProof/>
        </w:rPr>
      </w:sdtEndPr>
      <w:sdtContent>
        <w:p w14:paraId="05616604" w14:textId="77777777" w:rsidR="006829BE" w:rsidRDefault="006829BE" w:rsidP="006829BE">
          <w:pPr>
            <w:pStyle w:val="HeadingNoNum"/>
          </w:pPr>
          <w:r>
            <w:t>Table of Contents</w:t>
          </w:r>
          <w:bookmarkEnd w:id="87"/>
        </w:p>
        <w:p w14:paraId="04936DD1" w14:textId="77777777" w:rsidR="00E10CE4" w:rsidRDefault="006829BE">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428969884" w:history="1">
            <w:r w:rsidR="00E10CE4" w:rsidRPr="00EA5C96">
              <w:rPr>
                <w:rStyle w:val="Hyperlink"/>
                <w:noProof/>
              </w:rPr>
              <w:t>Approvals</w:t>
            </w:r>
            <w:r w:rsidR="00E10CE4">
              <w:rPr>
                <w:noProof/>
                <w:webHidden/>
              </w:rPr>
              <w:tab/>
            </w:r>
            <w:r w:rsidR="00E10CE4">
              <w:rPr>
                <w:noProof/>
                <w:webHidden/>
              </w:rPr>
              <w:fldChar w:fldCharType="begin"/>
            </w:r>
            <w:r w:rsidR="00E10CE4">
              <w:rPr>
                <w:noProof/>
                <w:webHidden/>
              </w:rPr>
              <w:instrText xml:space="preserve"> PAGEREF _Toc428969884 \h </w:instrText>
            </w:r>
            <w:r w:rsidR="00E10CE4">
              <w:rPr>
                <w:noProof/>
                <w:webHidden/>
              </w:rPr>
            </w:r>
            <w:r w:rsidR="00E10CE4">
              <w:rPr>
                <w:noProof/>
                <w:webHidden/>
              </w:rPr>
              <w:fldChar w:fldCharType="separate"/>
            </w:r>
            <w:r w:rsidR="00111D25">
              <w:rPr>
                <w:noProof/>
                <w:webHidden/>
              </w:rPr>
              <w:t>1</w:t>
            </w:r>
            <w:r w:rsidR="00E10CE4">
              <w:rPr>
                <w:noProof/>
                <w:webHidden/>
              </w:rPr>
              <w:fldChar w:fldCharType="end"/>
            </w:r>
          </w:hyperlink>
        </w:p>
        <w:p w14:paraId="26E88D8B" w14:textId="77777777" w:rsidR="00E10CE4" w:rsidRDefault="009D48C4">
          <w:pPr>
            <w:pStyle w:val="TOC1"/>
            <w:tabs>
              <w:tab w:val="right" w:leader="dot" w:pos="9350"/>
            </w:tabs>
            <w:rPr>
              <w:rFonts w:asciiTheme="minorHAnsi" w:eastAsiaTheme="minorEastAsia" w:hAnsiTheme="minorHAnsi"/>
              <w:noProof/>
              <w:szCs w:val="22"/>
            </w:rPr>
          </w:pPr>
          <w:hyperlink w:anchor="_Toc428969885" w:history="1">
            <w:r w:rsidR="00E10CE4" w:rsidRPr="00EA5C96">
              <w:rPr>
                <w:rStyle w:val="Hyperlink"/>
                <w:noProof/>
              </w:rPr>
              <w:t>Project Customers</w:t>
            </w:r>
            <w:r w:rsidR="00E10CE4">
              <w:rPr>
                <w:noProof/>
                <w:webHidden/>
              </w:rPr>
              <w:tab/>
            </w:r>
            <w:r w:rsidR="00E10CE4">
              <w:rPr>
                <w:noProof/>
                <w:webHidden/>
              </w:rPr>
              <w:fldChar w:fldCharType="begin"/>
            </w:r>
            <w:r w:rsidR="00E10CE4">
              <w:rPr>
                <w:noProof/>
                <w:webHidden/>
              </w:rPr>
              <w:instrText xml:space="preserve"> PAGEREF _Toc428969885 \h </w:instrText>
            </w:r>
            <w:r w:rsidR="00E10CE4">
              <w:rPr>
                <w:noProof/>
                <w:webHidden/>
              </w:rPr>
            </w:r>
            <w:r w:rsidR="00E10CE4">
              <w:rPr>
                <w:noProof/>
                <w:webHidden/>
              </w:rPr>
              <w:fldChar w:fldCharType="separate"/>
            </w:r>
            <w:r w:rsidR="00111D25">
              <w:rPr>
                <w:noProof/>
                <w:webHidden/>
              </w:rPr>
              <w:t>1</w:t>
            </w:r>
            <w:r w:rsidR="00E10CE4">
              <w:rPr>
                <w:noProof/>
                <w:webHidden/>
              </w:rPr>
              <w:fldChar w:fldCharType="end"/>
            </w:r>
          </w:hyperlink>
        </w:p>
        <w:p w14:paraId="428AE430" w14:textId="77777777" w:rsidR="00E10CE4" w:rsidRDefault="009D48C4">
          <w:pPr>
            <w:pStyle w:val="TOC1"/>
            <w:tabs>
              <w:tab w:val="right" w:leader="dot" w:pos="9350"/>
            </w:tabs>
            <w:rPr>
              <w:rFonts w:asciiTheme="minorHAnsi" w:eastAsiaTheme="minorEastAsia" w:hAnsiTheme="minorHAnsi"/>
              <w:noProof/>
              <w:szCs w:val="22"/>
            </w:rPr>
          </w:pPr>
          <w:hyperlink w:anchor="_Toc428969886" w:history="1">
            <w:r w:rsidR="00E10CE4" w:rsidRPr="00EA5C96">
              <w:rPr>
                <w:rStyle w:val="Hyperlink"/>
                <w:noProof/>
              </w:rPr>
              <w:t>Team Members</w:t>
            </w:r>
            <w:r w:rsidR="00E10CE4">
              <w:rPr>
                <w:noProof/>
                <w:webHidden/>
              </w:rPr>
              <w:tab/>
            </w:r>
            <w:r w:rsidR="00E10CE4">
              <w:rPr>
                <w:noProof/>
                <w:webHidden/>
              </w:rPr>
              <w:fldChar w:fldCharType="begin"/>
            </w:r>
            <w:r w:rsidR="00E10CE4">
              <w:rPr>
                <w:noProof/>
                <w:webHidden/>
              </w:rPr>
              <w:instrText xml:space="preserve"> PAGEREF _Toc428969886 \h </w:instrText>
            </w:r>
            <w:r w:rsidR="00E10CE4">
              <w:rPr>
                <w:noProof/>
                <w:webHidden/>
              </w:rPr>
            </w:r>
            <w:r w:rsidR="00E10CE4">
              <w:rPr>
                <w:noProof/>
                <w:webHidden/>
              </w:rPr>
              <w:fldChar w:fldCharType="separate"/>
            </w:r>
            <w:r w:rsidR="00111D25">
              <w:rPr>
                <w:noProof/>
                <w:webHidden/>
              </w:rPr>
              <w:t>1</w:t>
            </w:r>
            <w:r w:rsidR="00E10CE4">
              <w:rPr>
                <w:noProof/>
                <w:webHidden/>
              </w:rPr>
              <w:fldChar w:fldCharType="end"/>
            </w:r>
          </w:hyperlink>
        </w:p>
        <w:p w14:paraId="6560E558" w14:textId="77777777" w:rsidR="00E10CE4" w:rsidRDefault="009D48C4">
          <w:pPr>
            <w:pStyle w:val="TOC1"/>
            <w:tabs>
              <w:tab w:val="right" w:leader="dot" w:pos="9350"/>
            </w:tabs>
            <w:rPr>
              <w:rFonts w:asciiTheme="minorHAnsi" w:eastAsiaTheme="minorEastAsia" w:hAnsiTheme="minorHAnsi"/>
              <w:noProof/>
              <w:szCs w:val="22"/>
            </w:rPr>
          </w:pPr>
          <w:hyperlink w:anchor="_Toc428969887" w:history="1">
            <w:r w:rsidR="00E10CE4" w:rsidRPr="00EA5C96">
              <w:rPr>
                <w:rStyle w:val="Hyperlink"/>
                <w:noProof/>
              </w:rPr>
              <w:t>Table of Contents</w:t>
            </w:r>
            <w:r w:rsidR="00E10CE4">
              <w:rPr>
                <w:noProof/>
                <w:webHidden/>
              </w:rPr>
              <w:tab/>
            </w:r>
            <w:r w:rsidR="00E10CE4">
              <w:rPr>
                <w:noProof/>
                <w:webHidden/>
              </w:rPr>
              <w:fldChar w:fldCharType="begin"/>
            </w:r>
            <w:r w:rsidR="00E10CE4">
              <w:rPr>
                <w:noProof/>
                <w:webHidden/>
              </w:rPr>
              <w:instrText xml:space="preserve"> PAGEREF _Toc428969887 \h </w:instrText>
            </w:r>
            <w:r w:rsidR="00E10CE4">
              <w:rPr>
                <w:noProof/>
                <w:webHidden/>
              </w:rPr>
            </w:r>
            <w:r w:rsidR="00E10CE4">
              <w:rPr>
                <w:noProof/>
                <w:webHidden/>
              </w:rPr>
              <w:fldChar w:fldCharType="separate"/>
            </w:r>
            <w:r w:rsidR="00111D25">
              <w:rPr>
                <w:noProof/>
                <w:webHidden/>
              </w:rPr>
              <w:t>2</w:t>
            </w:r>
            <w:r w:rsidR="00E10CE4">
              <w:rPr>
                <w:noProof/>
                <w:webHidden/>
              </w:rPr>
              <w:fldChar w:fldCharType="end"/>
            </w:r>
          </w:hyperlink>
        </w:p>
        <w:p w14:paraId="514B4DFD"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888" w:history="1">
            <w:r w:rsidR="00E10CE4" w:rsidRPr="00EA5C96">
              <w:rPr>
                <w:rStyle w:val="Hyperlink"/>
                <w:noProof/>
              </w:rPr>
              <w:t>1</w:t>
            </w:r>
            <w:r w:rsidR="00E10CE4">
              <w:rPr>
                <w:rFonts w:asciiTheme="minorHAnsi" w:eastAsiaTheme="minorEastAsia" w:hAnsiTheme="minorHAnsi"/>
                <w:noProof/>
                <w:szCs w:val="22"/>
              </w:rPr>
              <w:tab/>
            </w:r>
            <w:r w:rsidR="00E10CE4" w:rsidRPr="00EA5C96">
              <w:rPr>
                <w:rStyle w:val="Hyperlink"/>
                <w:noProof/>
              </w:rPr>
              <w:t>Problem/Need</w:t>
            </w:r>
            <w:r w:rsidR="00E10CE4">
              <w:rPr>
                <w:noProof/>
                <w:webHidden/>
              </w:rPr>
              <w:tab/>
            </w:r>
            <w:r w:rsidR="00E10CE4">
              <w:rPr>
                <w:noProof/>
                <w:webHidden/>
              </w:rPr>
              <w:fldChar w:fldCharType="begin"/>
            </w:r>
            <w:r w:rsidR="00E10CE4">
              <w:rPr>
                <w:noProof/>
                <w:webHidden/>
              </w:rPr>
              <w:instrText xml:space="preserve"> PAGEREF _Toc428969888 \h </w:instrText>
            </w:r>
            <w:r w:rsidR="00E10CE4">
              <w:rPr>
                <w:noProof/>
                <w:webHidden/>
              </w:rPr>
            </w:r>
            <w:r w:rsidR="00E10CE4">
              <w:rPr>
                <w:noProof/>
                <w:webHidden/>
              </w:rPr>
              <w:fldChar w:fldCharType="separate"/>
            </w:r>
            <w:r w:rsidR="00111D25">
              <w:rPr>
                <w:noProof/>
                <w:webHidden/>
              </w:rPr>
              <w:t>3</w:t>
            </w:r>
            <w:r w:rsidR="00E10CE4">
              <w:rPr>
                <w:noProof/>
                <w:webHidden/>
              </w:rPr>
              <w:fldChar w:fldCharType="end"/>
            </w:r>
          </w:hyperlink>
        </w:p>
        <w:p w14:paraId="50FBC7C3"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889" w:history="1">
            <w:r w:rsidR="00E10CE4" w:rsidRPr="00EA5C96">
              <w:rPr>
                <w:rStyle w:val="Hyperlink"/>
                <w:noProof/>
              </w:rPr>
              <w:t>2</w:t>
            </w:r>
            <w:r w:rsidR="00E10CE4">
              <w:rPr>
                <w:rFonts w:asciiTheme="minorHAnsi" w:eastAsiaTheme="minorEastAsia" w:hAnsiTheme="minorHAnsi"/>
                <w:noProof/>
                <w:szCs w:val="22"/>
              </w:rPr>
              <w:tab/>
            </w:r>
            <w:r w:rsidR="00E10CE4" w:rsidRPr="00EA5C96">
              <w:rPr>
                <w:rStyle w:val="Hyperlink"/>
                <w:noProof/>
              </w:rPr>
              <w:t>Previous Work</w:t>
            </w:r>
            <w:r w:rsidR="00E10CE4">
              <w:rPr>
                <w:noProof/>
                <w:webHidden/>
              </w:rPr>
              <w:tab/>
            </w:r>
            <w:r w:rsidR="00E10CE4">
              <w:rPr>
                <w:noProof/>
                <w:webHidden/>
              </w:rPr>
              <w:fldChar w:fldCharType="begin"/>
            </w:r>
            <w:r w:rsidR="00E10CE4">
              <w:rPr>
                <w:noProof/>
                <w:webHidden/>
              </w:rPr>
              <w:instrText xml:space="preserve"> PAGEREF _Toc428969889 \h </w:instrText>
            </w:r>
            <w:r w:rsidR="00E10CE4">
              <w:rPr>
                <w:noProof/>
                <w:webHidden/>
              </w:rPr>
            </w:r>
            <w:r w:rsidR="00E10CE4">
              <w:rPr>
                <w:noProof/>
                <w:webHidden/>
              </w:rPr>
              <w:fldChar w:fldCharType="separate"/>
            </w:r>
            <w:r w:rsidR="00111D25">
              <w:rPr>
                <w:noProof/>
                <w:webHidden/>
              </w:rPr>
              <w:t>3</w:t>
            </w:r>
            <w:r w:rsidR="00E10CE4">
              <w:rPr>
                <w:noProof/>
                <w:webHidden/>
              </w:rPr>
              <w:fldChar w:fldCharType="end"/>
            </w:r>
          </w:hyperlink>
        </w:p>
        <w:p w14:paraId="662B7069"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890" w:history="1">
            <w:r w:rsidR="00E10CE4" w:rsidRPr="00EA5C96">
              <w:rPr>
                <w:rStyle w:val="Hyperlink"/>
                <w:noProof/>
              </w:rPr>
              <w:t>3</w:t>
            </w:r>
            <w:r w:rsidR="00E10CE4">
              <w:rPr>
                <w:rFonts w:asciiTheme="minorHAnsi" w:eastAsiaTheme="minorEastAsia" w:hAnsiTheme="minorHAnsi"/>
                <w:noProof/>
                <w:szCs w:val="22"/>
              </w:rPr>
              <w:tab/>
            </w:r>
            <w:r w:rsidR="00E10CE4" w:rsidRPr="00EA5C96">
              <w:rPr>
                <w:rStyle w:val="Hyperlink"/>
                <w:noProof/>
              </w:rPr>
              <w:t>Specific Objectives</w:t>
            </w:r>
            <w:r w:rsidR="00E10CE4">
              <w:rPr>
                <w:noProof/>
                <w:webHidden/>
              </w:rPr>
              <w:tab/>
            </w:r>
            <w:r w:rsidR="00E10CE4">
              <w:rPr>
                <w:noProof/>
                <w:webHidden/>
              </w:rPr>
              <w:fldChar w:fldCharType="begin"/>
            </w:r>
            <w:r w:rsidR="00E10CE4">
              <w:rPr>
                <w:noProof/>
                <w:webHidden/>
              </w:rPr>
              <w:instrText xml:space="preserve"> PAGEREF _Toc428969890 \h </w:instrText>
            </w:r>
            <w:r w:rsidR="00E10CE4">
              <w:rPr>
                <w:noProof/>
                <w:webHidden/>
              </w:rPr>
            </w:r>
            <w:r w:rsidR="00E10CE4">
              <w:rPr>
                <w:noProof/>
                <w:webHidden/>
              </w:rPr>
              <w:fldChar w:fldCharType="separate"/>
            </w:r>
            <w:r w:rsidR="00111D25">
              <w:rPr>
                <w:noProof/>
                <w:webHidden/>
              </w:rPr>
              <w:t>3</w:t>
            </w:r>
            <w:r w:rsidR="00E10CE4">
              <w:rPr>
                <w:noProof/>
                <w:webHidden/>
              </w:rPr>
              <w:fldChar w:fldCharType="end"/>
            </w:r>
          </w:hyperlink>
        </w:p>
        <w:p w14:paraId="2B844D8E" w14:textId="77777777" w:rsidR="00E10CE4" w:rsidRDefault="00111D25">
          <w:pPr>
            <w:pStyle w:val="TOC1"/>
            <w:tabs>
              <w:tab w:val="left" w:pos="660"/>
              <w:tab w:val="right" w:leader="dot" w:pos="9350"/>
            </w:tabs>
            <w:rPr>
              <w:rFonts w:asciiTheme="minorHAnsi" w:eastAsiaTheme="minorEastAsia" w:hAnsiTheme="minorHAnsi"/>
              <w:noProof/>
              <w:szCs w:val="22"/>
            </w:rPr>
          </w:pPr>
          <w:r>
            <w:fldChar w:fldCharType="begin"/>
          </w:r>
          <w:r>
            <w:instrText xml:space="preserve"> HYPERLINK \l "_Toc428969891" </w:instrText>
          </w:r>
          <w:r>
            <w:fldChar w:fldCharType="separate"/>
          </w:r>
          <w:r w:rsidR="00E10CE4" w:rsidRPr="00EA5C96">
            <w:rPr>
              <w:rStyle w:val="Hyperlink"/>
              <w:noProof/>
            </w:rPr>
            <w:t>4</w:t>
          </w:r>
          <w:r w:rsidR="00E10CE4">
            <w:rPr>
              <w:rFonts w:asciiTheme="minorHAnsi" w:eastAsiaTheme="minorEastAsia" w:hAnsiTheme="minorHAnsi"/>
              <w:noProof/>
              <w:szCs w:val="22"/>
            </w:rPr>
            <w:tab/>
          </w:r>
          <w:r w:rsidR="00E10CE4" w:rsidRPr="00EA5C96">
            <w:rPr>
              <w:rStyle w:val="Hyperlink"/>
              <w:noProof/>
            </w:rPr>
            <w:t>Functional Requirements</w:t>
          </w:r>
          <w:r w:rsidR="00E10CE4">
            <w:rPr>
              <w:noProof/>
              <w:webHidden/>
            </w:rPr>
            <w:tab/>
          </w:r>
          <w:r w:rsidR="00E10CE4">
            <w:rPr>
              <w:noProof/>
              <w:webHidden/>
            </w:rPr>
            <w:fldChar w:fldCharType="begin"/>
          </w:r>
          <w:r w:rsidR="00E10CE4">
            <w:rPr>
              <w:noProof/>
              <w:webHidden/>
            </w:rPr>
            <w:instrText xml:space="preserve"> PAGEREF _Toc428969891 \h </w:instrText>
          </w:r>
          <w:r w:rsidR="00E10CE4">
            <w:rPr>
              <w:noProof/>
              <w:webHidden/>
            </w:rPr>
          </w:r>
          <w:r w:rsidR="00E10CE4">
            <w:rPr>
              <w:noProof/>
              <w:webHidden/>
            </w:rPr>
            <w:fldChar w:fldCharType="separate"/>
          </w:r>
          <w:ins w:id="88" w:author="Tess Geiger" w:date="2015-09-02T20:28:00Z">
            <w:r>
              <w:rPr>
                <w:noProof/>
                <w:webHidden/>
              </w:rPr>
              <w:t>4</w:t>
            </w:r>
          </w:ins>
          <w:del w:id="89" w:author="Tess Geiger" w:date="2015-09-02T20:28:00Z">
            <w:r w:rsidR="00E10CE4" w:rsidDel="00111D25">
              <w:rPr>
                <w:noProof/>
                <w:webHidden/>
              </w:rPr>
              <w:delText>3</w:delText>
            </w:r>
          </w:del>
          <w:r w:rsidR="00E10CE4">
            <w:rPr>
              <w:noProof/>
              <w:webHidden/>
            </w:rPr>
            <w:fldChar w:fldCharType="end"/>
          </w:r>
          <w:r>
            <w:rPr>
              <w:noProof/>
            </w:rPr>
            <w:fldChar w:fldCharType="end"/>
          </w:r>
        </w:p>
        <w:p w14:paraId="0D9FF929" w14:textId="77777777" w:rsidR="00E10CE4" w:rsidRDefault="00111D25">
          <w:pPr>
            <w:pStyle w:val="TOC2"/>
            <w:tabs>
              <w:tab w:val="left" w:pos="1100"/>
              <w:tab w:val="right" w:leader="dot" w:pos="9350"/>
            </w:tabs>
            <w:rPr>
              <w:rFonts w:asciiTheme="minorHAnsi" w:eastAsiaTheme="minorEastAsia" w:hAnsiTheme="minorHAnsi"/>
              <w:noProof/>
              <w:szCs w:val="22"/>
            </w:rPr>
          </w:pPr>
          <w:r>
            <w:fldChar w:fldCharType="begin"/>
          </w:r>
          <w:r>
            <w:instrText xml:space="preserve"> HYPERLINK \l "_Toc428969892" </w:instrText>
          </w:r>
          <w:r>
            <w:fldChar w:fldCharType="separate"/>
          </w:r>
          <w:r w:rsidR="00E10CE4" w:rsidRPr="00EA5C96">
            <w:rPr>
              <w:rStyle w:val="Hyperlink"/>
              <w:noProof/>
            </w:rPr>
            <w:t>4.1</w:t>
          </w:r>
          <w:r w:rsidR="00E10CE4">
            <w:rPr>
              <w:rFonts w:asciiTheme="minorHAnsi" w:eastAsiaTheme="minorEastAsia" w:hAnsiTheme="minorHAnsi"/>
              <w:noProof/>
              <w:szCs w:val="22"/>
            </w:rPr>
            <w:tab/>
          </w:r>
          <w:r w:rsidR="00E10CE4" w:rsidRPr="00EA5C96">
            <w:rPr>
              <w:rStyle w:val="Hyperlink"/>
              <w:noProof/>
            </w:rPr>
            <w:t>Concept of Operations (CONOPS)</w:t>
          </w:r>
          <w:r w:rsidR="00E10CE4">
            <w:rPr>
              <w:noProof/>
              <w:webHidden/>
            </w:rPr>
            <w:tab/>
          </w:r>
          <w:r w:rsidR="00E10CE4">
            <w:rPr>
              <w:noProof/>
              <w:webHidden/>
            </w:rPr>
            <w:fldChar w:fldCharType="begin"/>
          </w:r>
          <w:r w:rsidR="00E10CE4">
            <w:rPr>
              <w:noProof/>
              <w:webHidden/>
            </w:rPr>
            <w:instrText xml:space="preserve"> PAGEREF _Toc428969892 \h </w:instrText>
          </w:r>
          <w:r w:rsidR="00E10CE4">
            <w:rPr>
              <w:noProof/>
              <w:webHidden/>
            </w:rPr>
          </w:r>
          <w:r w:rsidR="00E10CE4">
            <w:rPr>
              <w:noProof/>
              <w:webHidden/>
            </w:rPr>
            <w:fldChar w:fldCharType="separate"/>
          </w:r>
          <w:ins w:id="90" w:author="Tess Geiger" w:date="2015-09-02T20:28:00Z">
            <w:r>
              <w:rPr>
                <w:noProof/>
                <w:webHidden/>
              </w:rPr>
              <w:t>4</w:t>
            </w:r>
          </w:ins>
          <w:del w:id="91" w:author="Tess Geiger" w:date="2015-09-02T20:28:00Z">
            <w:r w:rsidR="00E10CE4" w:rsidDel="00111D25">
              <w:rPr>
                <w:noProof/>
                <w:webHidden/>
              </w:rPr>
              <w:delText>3</w:delText>
            </w:r>
          </w:del>
          <w:r w:rsidR="00E10CE4">
            <w:rPr>
              <w:noProof/>
              <w:webHidden/>
            </w:rPr>
            <w:fldChar w:fldCharType="end"/>
          </w:r>
          <w:r>
            <w:rPr>
              <w:noProof/>
            </w:rPr>
            <w:fldChar w:fldCharType="end"/>
          </w:r>
        </w:p>
        <w:p w14:paraId="4D2652B1"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3" w:history="1">
            <w:r w:rsidR="00E10CE4" w:rsidRPr="00EA5C96">
              <w:rPr>
                <w:rStyle w:val="Hyperlink"/>
                <w:noProof/>
              </w:rPr>
              <w:t>4.2</w:t>
            </w:r>
            <w:r w:rsidR="00E10CE4">
              <w:rPr>
                <w:rFonts w:asciiTheme="minorHAnsi" w:eastAsiaTheme="minorEastAsia" w:hAnsiTheme="minorHAnsi"/>
                <w:noProof/>
                <w:szCs w:val="22"/>
              </w:rPr>
              <w:tab/>
            </w:r>
            <w:r w:rsidR="00E10CE4" w:rsidRPr="00EA5C96">
              <w:rPr>
                <w:rStyle w:val="Hyperlink"/>
                <w:noProof/>
              </w:rPr>
              <w:t>Functional Block Diagram</w:t>
            </w:r>
            <w:r w:rsidR="00E10CE4">
              <w:rPr>
                <w:noProof/>
                <w:webHidden/>
              </w:rPr>
              <w:tab/>
            </w:r>
            <w:r w:rsidR="00E10CE4">
              <w:rPr>
                <w:noProof/>
                <w:webHidden/>
              </w:rPr>
              <w:fldChar w:fldCharType="begin"/>
            </w:r>
            <w:r w:rsidR="00E10CE4">
              <w:rPr>
                <w:noProof/>
                <w:webHidden/>
              </w:rPr>
              <w:instrText xml:space="preserve"> PAGEREF _Toc428969893 \h </w:instrText>
            </w:r>
            <w:r w:rsidR="00E10CE4">
              <w:rPr>
                <w:noProof/>
                <w:webHidden/>
              </w:rPr>
            </w:r>
            <w:r w:rsidR="00E10CE4">
              <w:rPr>
                <w:noProof/>
                <w:webHidden/>
              </w:rPr>
              <w:fldChar w:fldCharType="separate"/>
            </w:r>
            <w:r w:rsidR="00111D25">
              <w:rPr>
                <w:noProof/>
                <w:webHidden/>
              </w:rPr>
              <w:t>4</w:t>
            </w:r>
            <w:r w:rsidR="00E10CE4">
              <w:rPr>
                <w:noProof/>
                <w:webHidden/>
              </w:rPr>
              <w:fldChar w:fldCharType="end"/>
            </w:r>
          </w:hyperlink>
        </w:p>
        <w:p w14:paraId="523F1E00"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894" w:history="1">
            <w:r w:rsidR="00E10CE4" w:rsidRPr="00EA5C96">
              <w:rPr>
                <w:rStyle w:val="Hyperlink"/>
                <w:noProof/>
              </w:rPr>
              <w:t>5</w:t>
            </w:r>
            <w:r w:rsidR="00E10CE4">
              <w:rPr>
                <w:rFonts w:asciiTheme="minorHAnsi" w:eastAsiaTheme="minorEastAsia" w:hAnsiTheme="minorHAnsi"/>
                <w:noProof/>
                <w:szCs w:val="22"/>
              </w:rPr>
              <w:tab/>
            </w:r>
            <w:r w:rsidR="00E10CE4" w:rsidRPr="00EA5C96">
              <w:rPr>
                <w:rStyle w:val="Hyperlink"/>
                <w:noProof/>
              </w:rPr>
              <w:t>Critical Project Elements</w:t>
            </w:r>
            <w:r w:rsidR="00E10CE4">
              <w:rPr>
                <w:noProof/>
                <w:webHidden/>
              </w:rPr>
              <w:tab/>
            </w:r>
            <w:r w:rsidR="00E10CE4">
              <w:rPr>
                <w:noProof/>
                <w:webHidden/>
              </w:rPr>
              <w:fldChar w:fldCharType="begin"/>
            </w:r>
            <w:r w:rsidR="00E10CE4">
              <w:rPr>
                <w:noProof/>
                <w:webHidden/>
              </w:rPr>
              <w:instrText xml:space="preserve"> PAGEREF _Toc428969894 \h </w:instrText>
            </w:r>
            <w:r w:rsidR="00E10CE4">
              <w:rPr>
                <w:noProof/>
                <w:webHidden/>
              </w:rPr>
            </w:r>
            <w:r w:rsidR="00E10CE4">
              <w:rPr>
                <w:noProof/>
                <w:webHidden/>
              </w:rPr>
              <w:fldChar w:fldCharType="separate"/>
            </w:r>
            <w:r w:rsidR="00111D25">
              <w:rPr>
                <w:noProof/>
                <w:webHidden/>
              </w:rPr>
              <w:t>5</w:t>
            </w:r>
            <w:r w:rsidR="00E10CE4">
              <w:rPr>
                <w:noProof/>
                <w:webHidden/>
              </w:rPr>
              <w:fldChar w:fldCharType="end"/>
            </w:r>
          </w:hyperlink>
        </w:p>
        <w:p w14:paraId="5A6ECDB3"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5" w:history="1">
            <w:r w:rsidR="00E10CE4" w:rsidRPr="00EA5C96">
              <w:rPr>
                <w:rStyle w:val="Hyperlink"/>
                <w:noProof/>
              </w:rPr>
              <w:t>5.1</w:t>
            </w:r>
            <w:r w:rsidR="00E10CE4">
              <w:rPr>
                <w:rFonts w:asciiTheme="minorHAnsi" w:eastAsiaTheme="minorEastAsia" w:hAnsiTheme="minorHAnsi"/>
                <w:noProof/>
                <w:szCs w:val="22"/>
              </w:rPr>
              <w:tab/>
            </w:r>
            <w:r w:rsidR="00E10CE4" w:rsidRPr="00EA5C96">
              <w:rPr>
                <w:rStyle w:val="Hyperlink"/>
                <w:noProof/>
              </w:rPr>
              <w:t>Communications</w:t>
            </w:r>
            <w:r w:rsidR="00E10CE4">
              <w:rPr>
                <w:noProof/>
                <w:webHidden/>
              </w:rPr>
              <w:tab/>
            </w:r>
            <w:r w:rsidR="00E10CE4">
              <w:rPr>
                <w:noProof/>
                <w:webHidden/>
              </w:rPr>
              <w:fldChar w:fldCharType="begin"/>
            </w:r>
            <w:r w:rsidR="00E10CE4">
              <w:rPr>
                <w:noProof/>
                <w:webHidden/>
              </w:rPr>
              <w:instrText xml:space="preserve"> PAGEREF _Toc428969895 \h </w:instrText>
            </w:r>
            <w:r w:rsidR="00E10CE4">
              <w:rPr>
                <w:noProof/>
                <w:webHidden/>
              </w:rPr>
            </w:r>
            <w:r w:rsidR="00E10CE4">
              <w:rPr>
                <w:noProof/>
                <w:webHidden/>
              </w:rPr>
              <w:fldChar w:fldCharType="separate"/>
            </w:r>
            <w:r w:rsidR="00111D25">
              <w:rPr>
                <w:noProof/>
                <w:webHidden/>
              </w:rPr>
              <w:t>5</w:t>
            </w:r>
            <w:r w:rsidR="00E10CE4">
              <w:rPr>
                <w:noProof/>
                <w:webHidden/>
              </w:rPr>
              <w:fldChar w:fldCharType="end"/>
            </w:r>
          </w:hyperlink>
        </w:p>
        <w:p w14:paraId="67D634DA"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6" w:history="1">
            <w:r w:rsidR="00E10CE4" w:rsidRPr="00EA5C96">
              <w:rPr>
                <w:rStyle w:val="Hyperlink"/>
                <w:noProof/>
              </w:rPr>
              <w:t>5.2</w:t>
            </w:r>
            <w:r w:rsidR="00E10CE4">
              <w:rPr>
                <w:rFonts w:asciiTheme="minorHAnsi" w:eastAsiaTheme="minorEastAsia" w:hAnsiTheme="minorHAnsi"/>
                <w:noProof/>
                <w:szCs w:val="22"/>
              </w:rPr>
              <w:tab/>
            </w:r>
            <w:r w:rsidR="00E10CE4" w:rsidRPr="00EA5C96">
              <w:rPr>
                <w:rStyle w:val="Hyperlink"/>
                <w:noProof/>
              </w:rPr>
              <w:t>Power System</w:t>
            </w:r>
            <w:r w:rsidR="00E10CE4">
              <w:rPr>
                <w:noProof/>
                <w:webHidden/>
              </w:rPr>
              <w:tab/>
            </w:r>
            <w:r w:rsidR="00E10CE4">
              <w:rPr>
                <w:noProof/>
                <w:webHidden/>
              </w:rPr>
              <w:fldChar w:fldCharType="begin"/>
            </w:r>
            <w:r w:rsidR="00E10CE4">
              <w:rPr>
                <w:noProof/>
                <w:webHidden/>
              </w:rPr>
              <w:instrText xml:space="preserve"> PAGEREF _Toc428969896 \h </w:instrText>
            </w:r>
            <w:r w:rsidR="00E10CE4">
              <w:rPr>
                <w:noProof/>
                <w:webHidden/>
              </w:rPr>
            </w:r>
            <w:r w:rsidR="00E10CE4">
              <w:rPr>
                <w:noProof/>
                <w:webHidden/>
              </w:rPr>
              <w:fldChar w:fldCharType="separate"/>
            </w:r>
            <w:r w:rsidR="00111D25">
              <w:rPr>
                <w:noProof/>
                <w:webHidden/>
              </w:rPr>
              <w:t>5</w:t>
            </w:r>
            <w:r w:rsidR="00E10CE4">
              <w:rPr>
                <w:noProof/>
                <w:webHidden/>
              </w:rPr>
              <w:fldChar w:fldCharType="end"/>
            </w:r>
          </w:hyperlink>
        </w:p>
        <w:p w14:paraId="1FB66D75"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7" w:history="1">
            <w:r w:rsidR="00E10CE4" w:rsidRPr="00EA5C96">
              <w:rPr>
                <w:rStyle w:val="Hyperlink"/>
                <w:noProof/>
              </w:rPr>
              <w:t>5.3</w:t>
            </w:r>
            <w:r w:rsidR="00E10CE4">
              <w:rPr>
                <w:rFonts w:asciiTheme="minorHAnsi" w:eastAsiaTheme="minorEastAsia" w:hAnsiTheme="minorHAnsi"/>
                <w:noProof/>
                <w:szCs w:val="22"/>
              </w:rPr>
              <w:tab/>
            </w:r>
            <w:r w:rsidR="00E10CE4" w:rsidRPr="00EA5C96">
              <w:rPr>
                <w:rStyle w:val="Hyperlink"/>
                <w:noProof/>
              </w:rPr>
              <w:t>FAA Certificate of Authorization (COA)</w:t>
            </w:r>
            <w:r w:rsidR="00E10CE4">
              <w:rPr>
                <w:noProof/>
                <w:webHidden/>
              </w:rPr>
              <w:tab/>
            </w:r>
            <w:r w:rsidR="00E10CE4">
              <w:rPr>
                <w:noProof/>
                <w:webHidden/>
              </w:rPr>
              <w:fldChar w:fldCharType="begin"/>
            </w:r>
            <w:r w:rsidR="00E10CE4">
              <w:rPr>
                <w:noProof/>
                <w:webHidden/>
              </w:rPr>
              <w:instrText xml:space="preserve"> PAGEREF _Toc428969897 \h </w:instrText>
            </w:r>
            <w:r w:rsidR="00E10CE4">
              <w:rPr>
                <w:noProof/>
                <w:webHidden/>
              </w:rPr>
            </w:r>
            <w:r w:rsidR="00E10CE4">
              <w:rPr>
                <w:noProof/>
                <w:webHidden/>
              </w:rPr>
              <w:fldChar w:fldCharType="separate"/>
            </w:r>
            <w:r w:rsidR="00111D25">
              <w:rPr>
                <w:noProof/>
                <w:webHidden/>
              </w:rPr>
              <w:t>6</w:t>
            </w:r>
            <w:r w:rsidR="00E10CE4">
              <w:rPr>
                <w:noProof/>
                <w:webHidden/>
              </w:rPr>
              <w:fldChar w:fldCharType="end"/>
            </w:r>
          </w:hyperlink>
        </w:p>
        <w:p w14:paraId="3491E850"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8" w:history="1">
            <w:r w:rsidR="00E10CE4" w:rsidRPr="00EA5C96">
              <w:rPr>
                <w:rStyle w:val="Hyperlink"/>
                <w:noProof/>
              </w:rPr>
              <w:t>5.4</w:t>
            </w:r>
            <w:r w:rsidR="00E10CE4">
              <w:rPr>
                <w:rFonts w:asciiTheme="minorHAnsi" w:eastAsiaTheme="minorEastAsia" w:hAnsiTheme="minorHAnsi"/>
                <w:noProof/>
                <w:szCs w:val="22"/>
              </w:rPr>
              <w:tab/>
            </w:r>
            <w:r w:rsidR="00E10CE4" w:rsidRPr="00EA5C96">
              <w:rPr>
                <w:rStyle w:val="Hyperlink"/>
                <w:noProof/>
              </w:rPr>
              <w:t>System Integration</w:t>
            </w:r>
            <w:r w:rsidR="00E10CE4">
              <w:rPr>
                <w:noProof/>
                <w:webHidden/>
              </w:rPr>
              <w:tab/>
            </w:r>
            <w:r w:rsidR="00E10CE4">
              <w:rPr>
                <w:noProof/>
                <w:webHidden/>
              </w:rPr>
              <w:fldChar w:fldCharType="begin"/>
            </w:r>
            <w:r w:rsidR="00E10CE4">
              <w:rPr>
                <w:noProof/>
                <w:webHidden/>
              </w:rPr>
              <w:instrText xml:space="preserve"> PAGEREF _Toc428969898 \h </w:instrText>
            </w:r>
            <w:r w:rsidR="00E10CE4">
              <w:rPr>
                <w:noProof/>
                <w:webHidden/>
              </w:rPr>
            </w:r>
            <w:r w:rsidR="00E10CE4">
              <w:rPr>
                <w:noProof/>
                <w:webHidden/>
              </w:rPr>
              <w:fldChar w:fldCharType="separate"/>
            </w:r>
            <w:r w:rsidR="00111D25">
              <w:rPr>
                <w:noProof/>
                <w:webHidden/>
              </w:rPr>
              <w:t>6</w:t>
            </w:r>
            <w:r w:rsidR="00E10CE4">
              <w:rPr>
                <w:noProof/>
                <w:webHidden/>
              </w:rPr>
              <w:fldChar w:fldCharType="end"/>
            </w:r>
          </w:hyperlink>
        </w:p>
        <w:p w14:paraId="5C8A117D" w14:textId="77777777" w:rsidR="00E10CE4" w:rsidRDefault="009D48C4">
          <w:pPr>
            <w:pStyle w:val="TOC2"/>
            <w:tabs>
              <w:tab w:val="left" w:pos="1100"/>
              <w:tab w:val="right" w:leader="dot" w:pos="9350"/>
            </w:tabs>
            <w:rPr>
              <w:rFonts w:asciiTheme="minorHAnsi" w:eastAsiaTheme="minorEastAsia" w:hAnsiTheme="minorHAnsi"/>
              <w:noProof/>
              <w:szCs w:val="22"/>
            </w:rPr>
          </w:pPr>
          <w:hyperlink w:anchor="_Toc428969899" w:history="1">
            <w:r w:rsidR="00E10CE4" w:rsidRPr="00EA5C96">
              <w:rPr>
                <w:rStyle w:val="Hyperlink"/>
                <w:noProof/>
              </w:rPr>
              <w:t>5.5</w:t>
            </w:r>
            <w:r w:rsidR="00E10CE4">
              <w:rPr>
                <w:rFonts w:asciiTheme="minorHAnsi" w:eastAsiaTheme="minorEastAsia" w:hAnsiTheme="minorHAnsi"/>
                <w:noProof/>
                <w:szCs w:val="22"/>
              </w:rPr>
              <w:tab/>
            </w:r>
            <w:r w:rsidR="00E10CE4" w:rsidRPr="00EA5C96">
              <w:rPr>
                <w:rStyle w:val="Hyperlink"/>
                <w:noProof/>
              </w:rPr>
              <w:t>Control System</w:t>
            </w:r>
            <w:r w:rsidR="00E10CE4">
              <w:rPr>
                <w:noProof/>
                <w:webHidden/>
              </w:rPr>
              <w:tab/>
            </w:r>
            <w:r w:rsidR="00E10CE4">
              <w:rPr>
                <w:noProof/>
                <w:webHidden/>
              </w:rPr>
              <w:fldChar w:fldCharType="begin"/>
            </w:r>
            <w:r w:rsidR="00E10CE4">
              <w:rPr>
                <w:noProof/>
                <w:webHidden/>
              </w:rPr>
              <w:instrText xml:space="preserve"> PAGEREF _Toc428969899 \h </w:instrText>
            </w:r>
            <w:r w:rsidR="00E10CE4">
              <w:rPr>
                <w:noProof/>
                <w:webHidden/>
              </w:rPr>
            </w:r>
            <w:r w:rsidR="00E10CE4">
              <w:rPr>
                <w:noProof/>
                <w:webHidden/>
              </w:rPr>
              <w:fldChar w:fldCharType="separate"/>
            </w:r>
            <w:r w:rsidR="00111D25">
              <w:rPr>
                <w:noProof/>
                <w:webHidden/>
              </w:rPr>
              <w:t>6</w:t>
            </w:r>
            <w:r w:rsidR="00E10CE4">
              <w:rPr>
                <w:noProof/>
                <w:webHidden/>
              </w:rPr>
              <w:fldChar w:fldCharType="end"/>
            </w:r>
          </w:hyperlink>
        </w:p>
        <w:p w14:paraId="37CDCCBD"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900" w:history="1">
            <w:r w:rsidR="00E10CE4" w:rsidRPr="00EA5C96">
              <w:rPr>
                <w:rStyle w:val="Hyperlink"/>
                <w:noProof/>
              </w:rPr>
              <w:t>6</w:t>
            </w:r>
            <w:r w:rsidR="00E10CE4">
              <w:rPr>
                <w:rFonts w:asciiTheme="minorHAnsi" w:eastAsiaTheme="minorEastAsia" w:hAnsiTheme="minorHAnsi"/>
                <w:noProof/>
                <w:szCs w:val="22"/>
              </w:rPr>
              <w:tab/>
            </w:r>
            <w:r w:rsidR="00E10CE4" w:rsidRPr="00EA5C96">
              <w:rPr>
                <w:rStyle w:val="Hyperlink"/>
                <w:noProof/>
              </w:rPr>
              <w:t>Team Skills and Interests</w:t>
            </w:r>
            <w:r w:rsidR="00E10CE4">
              <w:rPr>
                <w:noProof/>
                <w:webHidden/>
              </w:rPr>
              <w:tab/>
            </w:r>
            <w:r w:rsidR="00E10CE4">
              <w:rPr>
                <w:noProof/>
                <w:webHidden/>
              </w:rPr>
              <w:fldChar w:fldCharType="begin"/>
            </w:r>
            <w:r w:rsidR="00E10CE4">
              <w:rPr>
                <w:noProof/>
                <w:webHidden/>
              </w:rPr>
              <w:instrText xml:space="preserve"> PAGEREF _Toc428969900 \h </w:instrText>
            </w:r>
            <w:r w:rsidR="00E10CE4">
              <w:rPr>
                <w:noProof/>
                <w:webHidden/>
              </w:rPr>
            </w:r>
            <w:r w:rsidR="00E10CE4">
              <w:rPr>
                <w:noProof/>
                <w:webHidden/>
              </w:rPr>
              <w:fldChar w:fldCharType="separate"/>
            </w:r>
            <w:r w:rsidR="00111D25">
              <w:rPr>
                <w:noProof/>
                <w:webHidden/>
              </w:rPr>
              <w:t>6</w:t>
            </w:r>
            <w:r w:rsidR="00E10CE4">
              <w:rPr>
                <w:noProof/>
                <w:webHidden/>
              </w:rPr>
              <w:fldChar w:fldCharType="end"/>
            </w:r>
          </w:hyperlink>
        </w:p>
        <w:p w14:paraId="6D3450D0"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901" w:history="1">
            <w:r w:rsidR="00E10CE4" w:rsidRPr="00EA5C96">
              <w:rPr>
                <w:rStyle w:val="Hyperlink"/>
                <w:noProof/>
              </w:rPr>
              <w:t>7</w:t>
            </w:r>
            <w:r w:rsidR="00E10CE4">
              <w:rPr>
                <w:rFonts w:asciiTheme="minorHAnsi" w:eastAsiaTheme="minorEastAsia" w:hAnsiTheme="minorHAnsi"/>
                <w:noProof/>
                <w:szCs w:val="22"/>
              </w:rPr>
              <w:tab/>
            </w:r>
            <w:r w:rsidR="00E10CE4" w:rsidRPr="00EA5C96">
              <w:rPr>
                <w:rStyle w:val="Hyperlink"/>
                <w:noProof/>
              </w:rPr>
              <w:t>Resources</w:t>
            </w:r>
            <w:r w:rsidR="00E10CE4">
              <w:rPr>
                <w:noProof/>
                <w:webHidden/>
              </w:rPr>
              <w:tab/>
            </w:r>
            <w:r w:rsidR="00E10CE4">
              <w:rPr>
                <w:noProof/>
                <w:webHidden/>
              </w:rPr>
              <w:fldChar w:fldCharType="begin"/>
            </w:r>
            <w:r w:rsidR="00E10CE4">
              <w:rPr>
                <w:noProof/>
                <w:webHidden/>
              </w:rPr>
              <w:instrText xml:space="preserve"> PAGEREF _Toc428969901 \h </w:instrText>
            </w:r>
            <w:r w:rsidR="00E10CE4">
              <w:rPr>
                <w:noProof/>
                <w:webHidden/>
              </w:rPr>
            </w:r>
            <w:r w:rsidR="00E10CE4">
              <w:rPr>
                <w:noProof/>
                <w:webHidden/>
              </w:rPr>
              <w:fldChar w:fldCharType="separate"/>
            </w:r>
            <w:r w:rsidR="00111D25">
              <w:rPr>
                <w:noProof/>
                <w:webHidden/>
              </w:rPr>
              <w:t>6</w:t>
            </w:r>
            <w:r w:rsidR="00E10CE4">
              <w:rPr>
                <w:noProof/>
                <w:webHidden/>
              </w:rPr>
              <w:fldChar w:fldCharType="end"/>
            </w:r>
          </w:hyperlink>
        </w:p>
        <w:p w14:paraId="0B0D39D2" w14:textId="77777777" w:rsidR="00E10CE4" w:rsidRDefault="009D48C4">
          <w:pPr>
            <w:pStyle w:val="TOC1"/>
            <w:tabs>
              <w:tab w:val="left" w:pos="660"/>
              <w:tab w:val="right" w:leader="dot" w:pos="9350"/>
            </w:tabs>
            <w:rPr>
              <w:rFonts w:asciiTheme="minorHAnsi" w:eastAsiaTheme="minorEastAsia" w:hAnsiTheme="minorHAnsi"/>
              <w:noProof/>
              <w:szCs w:val="22"/>
            </w:rPr>
          </w:pPr>
          <w:hyperlink w:anchor="_Toc428969902" w:history="1">
            <w:r w:rsidR="00E10CE4" w:rsidRPr="00EA5C96">
              <w:rPr>
                <w:rStyle w:val="Hyperlink"/>
                <w:noProof/>
              </w:rPr>
              <w:t>8</w:t>
            </w:r>
            <w:r w:rsidR="00E10CE4">
              <w:rPr>
                <w:rFonts w:asciiTheme="minorHAnsi" w:eastAsiaTheme="minorEastAsia" w:hAnsiTheme="minorHAnsi"/>
                <w:noProof/>
                <w:szCs w:val="22"/>
              </w:rPr>
              <w:tab/>
            </w:r>
            <w:r w:rsidR="00E10CE4" w:rsidRPr="00EA5C96">
              <w:rPr>
                <w:rStyle w:val="Hyperlink"/>
                <w:noProof/>
              </w:rPr>
              <w:t>References</w:t>
            </w:r>
            <w:r w:rsidR="00E10CE4">
              <w:rPr>
                <w:noProof/>
                <w:webHidden/>
              </w:rPr>
              <w:tab/>
            </w:r>
            <w:r w:rsidR="00E10CE4">
              <w:rPr>
                <w:noProof/>
                <w:webHidden/>
              </w:rPr>
              <w:fldChar w:fldCharType="begin"/>
            </w:r>
            <w:r w:rsidR="00E10CE4">
              <w:rPr>
                <w:noProof/>
                <w:webHidden/>
              </w:rPr>
              <w:instrText xml:space="preserve"> PAGEREF _Toc428969902 \h </w:instrText>
            </w:r>
            <w:r w:rsidR="00E10CE4">
              <w:rPr>
                <w:noProof/>
                <w:webHidden/>
              </w:rPr>
            </w:r>
            <w:r w:rsidR="00E10CE4">
              <w:rPr>
                <w:noProof/>
                <w:webHidden/>
              </w:rPr>
              <w:fldChar w:fldCharType="separate"/>
            </w:r>
            <w:r w:rsidR="00111D25">
              <w:rPr>
                <w:noProof/>
                <w:webHidden/>
              </w:rPr>
              <w:t>7</w:t>
            </w:r>
            <w:r w:rsidR="00E10CE4">
              <w:rPr>
                <w:noProof/>
                <w:webHidden/>
              </w:rPr>
              <w:fldChar w:fldCharType="end"/>
            </w:r>
          </w:hyperlink>
        </w:p>
        <w:p w14:paraId="156FE351" w14:textId="77777777" w:rsidR="00E10CE4" w:rsidRDefault="009D48C4">
          <w:pPr>
            <w:pStyle w:val="TOC1"/>
            <w:tabs>
              <w:tab w:val="right" w:leader="dot" w:pos="9350"/>
            </w:tabs>
            <w:rPr>
              <w:rFonts w:asciiTheme="minorHAnsi" w:eastAsiaTheme="minorEastAsia" w:hAnsiTheme="minorHAnsi"/>
              <w:noProof/>
              <w:szCs w:val="22"/>
            </w:rPr>
          </w:pPr>
          <w:hyperlink w:anchor="_Toc428969903" w:history="1">
            <w:r w:rsidR="00E10CE4" w:rsidRPr="00EA5C96">
              <w:rPr>
                <w:rStyle w:val="Hyperlink"/>
                <w:noProof/>
              </w:rPr>
              <w:t>NOTES</w:t>
            </w:r>
            <w:r w:rsidR="00E10CE4">
              <w:rPr>
                <w:noProof/>
                <w:webHidden/>
              </w:rPr>
              <w:tab/>
            </w:r>
            <w:r w:rsidR="00E10CE4">
              <w:rPr>
                <w:noProof/>
                <w:webHidden/>
              </w:rPr>
              <w:fldChar w:fldCharType="begin"/>
            </w:r>
            <w:r w:rsidR="00E10CE4">
              <w:rPr>
                <w:noProof/>
                <w:webHidden/>
              </w:rPr>
              <w:instrText xml:space="preserve"> PAGEREF _Toc428969903 \h </w:instrText>
            </w:r>
            <w:r w:rsidR="00E10CE4">
              <w:rPr>
                <w:noProof/>
                <w:webHidden/>
              </w:rPr>
            </w:r>
            <w:r w:rsidR="00E10CE4">
              <w:rPr>
                <w:noProof/>
                <w:webHidden/>
              </w:rPr>
              <w:fldChar w:fldCharType="separate"/>
            </w:r>
            <w:r w:rsidR="00111D25">
              <w:rPr>
                <w:noProof/>
                <w:webHidden/>
              </w:rPr>
              <w:t>7</w:t>
            </w:r>
            <w:r w:rsidR="00E10CE4">
              <w:rPr>
                <w:noProof/>
                <w:webHidden/>
              </w:rPr>
              <w:fldChar w:fldCharType="end"/>
            </w:r>
          </w:hyperlink>
        </w:p>
        <w:p w14:paraId="00704C7B" w14:textId="77777777" w:rsidR="00544149" w:rsidRPr="006829BE" w:rsidRDefault="006829BE" w:rsidP="006829BE">
          <w:r>
            <w:rPr>
              <w:b/>
              <w:bCs/>
              <w:noProof/>
            </w:rPr>
            <w:fldChar w:fldCharType="end"/>
          </w:r>
        </w:p>
      </w:sdtContent>
    </w:sdt>
    <w:p w14:paraId="6F32CB0B" w14:textId="77777777" w:rsidR="00544149" w:rsidRDefault="00544149" w:rsidP="00544149">
      <w:r>
        <w:br w:type="page"/>
      </w:r>
    </w:p>
    <w:p w14:paraId="0AA46654" w14:textId="77777777" w:rsidR="00183ACF" w:rsidRDefault="00620EEB">
      <w:pPr>
        <w:pStyle w:val="Heading1"/>
        <w:numPr>
          <w:ilvl w:val="0"/>
          <w:numId w:val="22"/>
        </w:numPr>
        <w:pPrChange w:id="92" w:author="Thomas Harrison Jeffries" w:date="2015-09-03T09:59:00Z">
          <w:pPr>
            <w:pStyle w:val="Heading1"/>
          </w:pPr>
        </w:pPrChange>
      </w:pPr>
      <w:bookmarkStart w:id="93" w:name="_Toc428969888"/>
      <w:r>
        <w:lastRenderedPageBreak/>
        <w:t>Problem/Need</w:t>
      </w:r>
      <w:bookmarkEnd w:id="93"/>
    </w:p>
    <w:p w14:paraId="5FF650CC" w14:textId="467D76C3" w:rsidR="00620EEB" w:rsidRDefault="00620EEB" w:rsidP="00620EEB">
      <w:r>
        <w:t xml:space="preserve">Wildfires are a highly prevalent, costly, and dangerous natural disaster in the United States, particularly in mountainous, difficult-to-access locations. Fire prevention and suppression efforts by the United States Forest Service currently total $320 million, and are projected to reach $1.8 billion by 2025. Not only is wildfire mitigation and containment expensive, </w:t>
      </w:r>
      <w:proofErr w:type="gramStart"/>
      <w:r>
        <w:t>but</w:t>
      </w:r>
      <w:proofErr w:type="gramEnd"/>
      <w:r>
        <w:t xml:space="preserve"> it requires personnel to enter hostile conditions to obtain information about the fire, which often results in casualties. In order to reduce the expense and human risk associated with wildfires, our project seeks to develop and implement an aerial </w:t>
      </w:r>
      <w:del w:id="94" w:author="Esteben Rodriguez" w:date="2015-09-02T15:24:00Z">
        <w:r w:rsidDel="0063481A">
          <w:delText>rover-based</w:delText>
        </w:r>
      </w:del>
      <w:ins w:id="95" w:author="Esteben Rodriguez" w:date="2015-09-02T15:24:00Z">
        <w:r w:rsidR="0063481A">
          <w:t>drone-based</w:t>
        </w:r>
      </w:ins>
      <w:r>
        <w:t xml:space="preserve"> data collection system for use in hazardous </w:t>
      </w:r>
      <w:ins w:id="96" w:author="Esteben Rodriguez" w:date="2015-09-02T15:21:00Z">
        <w:r w:rsidR="0063481A">
          <w:t xml:space="preserve">environments </w:t>
        </w:r>
      </w:ins>
      <w:r>
        <w:t xml:space="preserve">and </w:t>
      </w:r>
      <w:ins w:id="97" w:author="Tess Geiger" w:date="2015-09-02T20:36:00Z">
        <w:r w:rsidR="00111D25">
          <w:t xml:space="preserve">areas </w:t>
        </w:r>
      </w:ins>
      <w:ins w:id="98" w:author="Esteben Rodriguez" w:date="2015-09-02T15:21:00Z">
        <w:del w:id="99" w:author="Tess Geiger" w:date="2015-09-02T20:36:00Z">
          <w:r w:rsidR="0063481A" w:rsidDel="00111D25">
            <w:delText xml:space="preserve">environments </w:delText>
          </w:r>
        </w:del>
      </w:ins>
      <w:r>
        <w:t xml:space="preserve">impassible </w:t>
      </w:r>
      <w:del w:id="100" w:author="Esteben Rodriguez" w:date="2015-09-02T15:21:00Z">
        <w:r w:rsidDel="0063481A">
          <w:delText>environments</w:delText>
        </w:r>
      </w:del>
      <w:ins w:id="101" w:author="Esteben Rodriguez" w:date="2015-09-02T15:21:00Z">
        <w:r w:rsidR="0063481A">
          <w:t>by ground-based methods</w:t>
        </w:r>
      </w:ins>
      <w:r>
        <w:t>.</w:t>
      </w:r>
    </w:p>
    <w:p w14:paraId="0786895D" w14:textId="7A7EB7E0" w:rsidR="00620EEB" w:rsidRDefault="00620EEB" w:rsidP="006829BE">
      <w:r>
        <w:t xml:space="preserve">Our project architecture is composed of four unique systems: a remote ground station, a mother rover, a flying child </w:t>
      </w:r>
      <w:del w:id="102" w:author="Esteben Rodriguez" w:date="2015-09-02T15:23:00Z">
        <w:r w:rsidDel="0063481A">
          <w:delText>rover</w:delText>
        </w:r>
      </w:del>
      <w:ins w:id="103" w:author="Esteben Rodriguez" w:date="2015-09-02T15:23:00Z">
        <w:r w:rsidR="0063481A">
          <w:t>drone</w:t>
        </w:r>
      </w:ins>
      <w:r>
        <w:t>, and a sensor package. The remote ground station will serve as</w:t>
      </w:r>
      <w:ins w:id="104" w:author="Esteben Rodriguez" w:date="2015-09-02T15:22:00Z">
        <w:r w:rsidR="0063481A">
          <w:t xml:space="preserve"> a</w:t>
        </w:r>
      </w:ins>
      <w:r>
        <w:t xml:space="preserve"> deployment base for the mother rover, which will carry the child </w:t>
      </w:r>
      <w:del w:id="105" w:author="Esteben Rodriguez" w:date="2015-09-02T15:23:00Z">
        <w:r w:rsidDel="0063481A">
          <w:delText xml:space="preserve">rover </w:delText>
        </w:r>
      </w:del>
      <w:ins w:id="106" w:author="Esteben Rodriguez" w:date="2015-09-02T15:23:00Z">
        <w:r w:rsidR="0063481A">
          <w:t xml:space="preserve">drone </w:t>
        </w:r>
      </w:ins>
      <w:r>
        <w:t xml:space="preserve">up to 500 m from the ground station’s location. The child </w:t>
      </w:r>
      <w:del w:id="107" w:author="Esteben Rodriguez" w:date="2015-09-02T15:23:00Z">
        <w:r w:rsidDel="0063481A">
          <w:delText xml:space="preserve">rover </w:delText>
        </w:r>
      </w:del>
      <w:ins w:id="108" w:author="Esteben Rodriguez" w:date="2015-09-02T15:23:00Z">
        <w:r w:rsidR="0063481A">
          <w:t xml:space="preserve">drone </w:t>
        </w:r>
      </w:ins>
      <w:r>
        <w:t xml:space="preserve">will then take off from the </w:t>
      </w:r>
      <w:del w:id="109" w:author="Esteben Rodriguez" w:date="2015-09-02T15:24:00Z">
        <w:r w:rsidDel="0063481A">
          <w:delText xml:space="preserve">surface </w:delText>
        </w:r>
      </w:del>
      <w:ins w:id="110" w:author="Esteben Rodriguez" w:date="2015-09-02T15:24:00Z">
        <w:r w:rsidR="0063481A">
          <w:t xml:space="preserve">holding bay </w:t>
        </w:r>
      </w:ins>
      <w:r>
        <w:t xml:space="preserve">of the mother rover, and fly for up to twenty minutes to a maximum distance of 200 m at a maximum speed of 10 m/s to a GPS location designated by the mother rover. The child </w:t>
      </w:r>
      <w:del w:id="111" w:author="Esteben Rodriguez" w:date="2015-09-02T15:25:00Z">
        <w:r w:rsidDel="00CE6429">
          <w:delText xml:space="preserve">rover </w:delText>
        </w:r>
      </w:del>
      <w:ins w:id="112" w:author="Esteben Rodriguez" w:date="2015-09-02T15:25:00Z">
        <w:r w:rsidR="00CE6429">
          <w:t xml:space="preserve">drone </w:t>
        </w:r>
      </w:ins>
      <w:r>
        <w:t>will transmit time-stamped video and still frames of the area of interest to the ground station</w:t>
      </w:r>
      <w:del w:id="113" w:author="Esteben Rodriguez" w:date="2015-09-02T15:25:00Z">
        <w:r w:rsidDel="00CE6429">
          <w:delText>,</w:delText>
        </w:r>
      </w:del>
      <w:r>
        <w:t xml:space="preserve"> and will deploy a sensor package</w:t>
      </w:r>
      <w:ins w:id="114" w:author="Esteben Rodriguez" w:date="2015-09-02T15:26:00Z">
        <w:r w:rsidR="00CE6429">
          <w:t xml:space="preserve"> to the ground</w:t>
        </w:r>
      </w:ins>
      <w:r>
        <w:t xml:space="preserve"> at the desired location. The sensor package will take and record </w:t>
      </w:r>
      <w:del w:id="115" w:author="Esteben Rodriguez" w:date="2015-09-02T15:25:00Z">
        <w:r w:rsidDel="00CE6429">
          <w:delText xml:space="preserve">time-stamped </w:delText>
        </w:r>
      </w:del>
      <w:r>
        <w:t xml:space="preserve">temperature data at </w:t>
      </w:r>
      <w:proofErr w:type="gramStart"/>
      <w:r>
        <w:t>one second</w:t>
      </w:r>
      <w:proofErr w:type="gramEnd"/>
      <w:r>
        <w:t xml:space="preserve"> intervals for at least one hour</w:t>
      </w:r>
      <w:ins w:id="116" w:author="Esteben Rodriguez" w:date="2015-09-02T15:26:00Z">
        <w:r w:rsidR="00CE6429">
          <w:t>.</w:t>
        </w:r>
      </w:ins>
      <w:del w:id="117" w:author="Esteben Rodriguez" w:date="2015-09-02T15:26:00Z">
        <w:r w:rsidDel="00CE6429">
          <w:delText>;</w:delText>
        </w:r>
      </w:del>
      <w:r>
        <w:t xml:space="preserve"> </w:t>
      </w:r>
      <w:ins w:id="118" w:author="Esteben Rodriguez" w:date="2015-09-02T15:26:00Z">
        <w:r w:rsidR="00CE6429">
          <w:t>T</w:t>
        </w:r>
      </w:ins>
      <w:del w:id="119" w:author="Esteben Rodriguez" w:date="2015-09-02T15:26:00Z">
        <w:r w:rsidDel="00CE6429">
          <w:delText>t</w:delText>
        </w:r>
      </w:del>
      <w:r>
        <w:t xml:space="preserve">his data will </w:t>
      </w:r>
      <w:ins w:id="120" w:author="Esteben Rodriguez" w:date="2015-09-02T15:26:00Z">
        <w:r w:rsidR="00CE6429">
          <w:t xml:space="preserve">then </w:t>
        </w:r>
      </w:ins>
      <w:r>
        <w:t xml:space="preserve">be transmitted to </w:t>
      </w:r>
      <w:ins w:id="121" w:author="Esteben Rodriguez" w:date="2015-09-02T15:26:00Z">
        <w:r w:rsidR="00CE6429">
          <w:t xml:space="preserve">the ground station directly or </w:t>
        </w:r>
      </w:ins>
      <w:ins w:id="122" w:author="Tess Geiger" w:date="2015-09-02T20:41:00Z">
        <w:r w:rsidR="00111D25">
          <w:t xml:space="preserve">indirectly </w:t>
        </w:r>
      </w:ins>
      <w:ins w:id="123" w:author="Esteben Rodriguez" w:date="2015-09-02T15:26:00Z">
        <w:r w:rsidR="00CE6429">
          <w:t xml:space="preserve">through </w:t>
        </w:r>
      </w:ins>
      <w:del w:id="124" w:author="Esteben Rodriguez" w:date="2015-09-02T15:26:00Z">
        <w:r w:rsidDel="00CE6429">
          <w:delText xml:space="preserve">another </w:delText>
        </w:r>
      </w:del>
      <w:ins w:id="125" w:author="Esteben Rodriguez" w:date="2015-09-02T15:26:00Z">
        <w:r w:rsidR="00CE6429">
          <w:t xml:space="preserve">other </w:t>
        </w:r>
      </w:ins>
      <w:r>
        <w:t>system component</w:t>
      </w:r>
      <w:ins w:id="126" w:author="Esteben Rodriguez" w:date="2015-09-02T15:26:00Z">
        <w:r w:rsidR="00CE6429">
          <w:t>s</w:t>
        </w:r>
      </w:ins>
      <w:r>
        <w:t xml:space="preserve">. During flight and sensor delivery, </w:t>
      </w:r>
      <w:proofErr w:type="gramStart"/>
      <w:r>
        <w:t xml:space="preserve">the child </w:t>
      </w:r>
      <w:del w:id="127" w:author="Esteben Rodriguez" w:date="2015-09-02T15:26:00Z">
        <w:r w:rsidDel="00CE6429">
          <w:delText xml:space="preserve">rover </w:delText>
        </w:r>
      </w:del>
      <w:ins w:id="128" w:author="Esteben Rodriguez" w:date="2015-09-02T15:26:00Z">
        <w:r w:rsidR="00CE6429">
          <w:t xml:space="preserve">drone </w:t>
        </w:r>
      </w:ins>
      <w:r>
        <w:t>will be controlled by an operator located at the ground station</w:t>
      </w:r>
      <w:proofErr w:type="gramEnd"/>
      <w:r>
        <w:t>. All components will be designed for application in Earth-like environments.</w:t>
      </w:r>
    </w:p>
    <w:p w14:paraId="4F5073CD" w14:textId="77777777" w:rsidR="00620EEB" w:rsidRDefault="00620EEB" w:rsidP="00620EEB">
      <w:pPr>
        <w:pStyle w:val="Heading1"/>
      </w:pPr>
      <w:bookmarkStart w:id="129" w:name="_Toc428969889"/>
      <w:r>
        <w:t>Previous Work</w:t>
      </w:r>
      <w:bookmarkEnd w:id="129"/>
    </w:p>
    <w:p w14:paraId="5C775018" w14:textId="22D0C7FE" w:rsidR="00620EEB" w:rsidRDefault="00620EEB" w:rsidP="006829BE">
      <w:r w:rsidRPr="005E64ED">
        <w:t>The Jet Propulsion Labratory (JPL) has been sponsoring rover projects since 2008.  The rover projects sponsored by JPL have ranged from projects that have a child rover taking pictures and transmitting them back to a mother rover</w:t>
      </w:r>
      <w:ins w:id="130" w:author="Esteben Rodriguez" w:date="2015-09-02T15:27:00Z">
        <w:r w:rsidR="00C26797">
          <w:t xml:space="preserve">, to </w:t>
        </w:r>
      </w:ins>
      <w:del w:id="131" w:author="Esteben Rodriguez" w:date="2015-09-02T15:27:00Z">
        <w:r w:rsidRPr="005E64ED" w:rsidDel="00C26797">
          <w:delText xml:space="preserve"> and </w:delText>
        </w:r>
      </w:del>
      <w:r w:rsidRPr="005E64ED">
        <w:t xml:space="preserve">projects that have a mother rover deploy a child rover to repel down the side of a cave.  The </w:t>
      </w:r>
      <w:del w:id="132" w:author="Esteben Rodriguez" w:date="2015-09-02T15:28:00Z">
        <w:r w:rsidRPr="005E64ED" w:rsidDel="00C26797">
          <w:delText>most recent</w:delText>
        </w:r>
      </w:del>
      <w:ins w:id="133" w:author="Esteben Rodriguez" w:date="2015-09-02T15:28:00Z">
        <w:r w:rsidR="00C26797">
          <w:t>last</w:t>
        </w:r>
      </w:ins>
      <w:r w:rsidRPr="005E64ED">
        <w:t xml:space="preserve"> mother rover that was </w:t>
      </w:r>
      <w:del w:id="134" w:author="Esteben Rodriguez" w:date="2015-09-02T15:29:00Z">
        <w:r w:rsidRPr="005E64ED" w:rsidDel="00C26797">
          <w:delText xml:space="preserve">created </w:delText>
        </w:r>
      </w:del>
      <w:ins w:id="135" w:author="Esteben Rodriguez" w:date="2015-09-02T15:29:00Z">
        <w:r w:rsidR="00C26797">
          <w:t>built</w:t>
        </w:r>
      </w:ins>
      <w:ins w:id="136" w:author="Tess Geiger" w:date="2015-09-02T20:50:00Z">
        <w:r w:rsidR="00ED49F2">
          <w:t>,</w:t>
        </w:r>
      </w:ins>
      <w:ins w:id="137" w:author="Esteben Rodriguez" w:date="2015-09-02T15:29:00Z">
        <w:r w:rsidR="00C26797" w:rsidRPr="005E64ED">
          <w:t xml:space="preserve"> </w:t>
        </w:r>
      </w:ins>
      <w:del w:id="138" w:author="Tess Geiger" w:date="2015-09-02T20:50:00Z">
        <w:r w:rsidRPr="005E64ED" w:rsidDel="00ED49F2">
          <w:delText xml:space="preserve">was </w:delText>
        </w:r>
      </w:del>
      <w:r w:rsidRPr="005E64ED">
        <w:t>called TREADS</w:t>
      </w:r>
      <w:ins w:id="139" w:author="Esteben Rodriguez" w:date="2015-09-02T15:29:00Z">
        <w:del w:id="140" w:author="Tess Geiger" w:date="2015-09-02T20:50:00Z">
          <w:r w:rsidR="00C26797" w:rsidDel="00ED49F2">
            <w:delText>. I</w:delText>
          </w:r>
        </w:del>
      </w:ins>
      <w:del w:id="141" w:author="Tess Geiger" w:date="2015-09-02T20:50:00Z">
        <w:r w:rsidRPr="005E64ED" w:rsidDel="00ED49F2">
          <w:delText>, it</w:delText>
        </w:r>
      </w:del>
      <w:ins w:id="142" w:author="Tess Geiger" w:date="2015-09-02T20:50:00Z">
        <w:r w:rsidR="00ED49F2">
          <w:t>,</w:t>
        </w:r>
      </w:ins>
      <w:r w:rsidRPr="005E64ED">
        <w:t xml:space="preserve"> </w:t>
      </w:r>
      <w:del w:id="143" w:author="Esteben Rodriguez" w:date="2015-09-02T15:29:00Z">
        <w:r w:rsidRPr="005E64ED" w:rsidDel="00C26797">
          <w:delText>could support</w:delText>
        </w:r>
      </w:del>
      <w:ins w:id="144" w:author="Esteben Rodriguez" w:date="2015-09-02T15:29:00Z">
        <w:r w:rsidR="00C26797">
          <w:t>supported</w:t>
        </w:r>
      </w:ins>
      <w:r w:rsidRPr="005E64ED">
        <w:t xml:space="preserve"> two different child rovers and </w:t>
      </w:r>
      <w:r>
        <w:t>h</w:t>
      </w:r>
      <w:r w:rsidRPr="005E64ED">
        <w:t xml:space="preserve">ad the capability to store collected samples.  </w:t>
      </w:r>
      <w:del w:id="145" w:author="Esteben Rodriguez" w:date="2015-09-02T15:29:00Z">
        <w:r w:rsidRPr="005E64ED" w:rsidDel="00C26797">
          <w:delText xml:space="preserve">The newest project is the JPL FireTracker, which can take off and land from the mother rover and collect temperature, still image, and video data that can be transmitted back to a designated ground station.  </w:delText>
        </w:r>
      </w:del>
    </w:p>
    <w:p w14:paraId="684893A4" w14:textId="0C764988" w:rsidR="00065F41" w:rsidRDefault="00620EEB" w:rsidP="00065F41">
      <w:pPr>
        <w:rPr>
          <w:ins w:id="146" w:author="" w:date="2015-09-02T19:22:00Z"/>
        </w:rPr>
      </w:pPr>
      <w:r w:rsidRPr="005E64ED">
        <w:t>Autonomous delivery of packages is popular in today’s market with Amazon and DHL innovating new solutions each year. Both companies have achieved autonomous delivery to precise GPS coordinates within 10 miles, reaching speeds of 40mph</w:t>
      </w:r>
      <w:ins w:id="147" w:author="Esteben Rodriguez" w:date="2015-09-02T15:33:00Z">
        <w:r w:rsidR="00D00701">
          <w:t>,</w:t>
        </w:r>
      </w:ins>
      <w:r w:rsidRPr="005E64ED">
        <w:t xml:space="preserve"> at an </w:t>
      </w:r>
      <w:del w:id="148" w:author="Esteben Rodriguez" w:date="2015-09-02T15:33:00Z">
        <w:r w:rsidRPr="005E64ED" w:rsidDel="00D00701">
          <w:delText xml:space="preserve">altitude </w:delText>
        </w:r>
      </w:del>
      <w:ins w:id="149" w:author="Esteben Rodriguez" w:date="2015-09-02T15:33:00Z">
        <w:r w:rsidR="00D00701">
          <w:t>elevation</w:t>
        </w:r>
        <w:r w:rsidR="00D00701" w:rsidRPr="005E64ED">
          <w:t xml:space="preserve"> </w:t>
        </w:r>
      </w:ins>
      <w:r w:rsidRPr="005E64ED">
        <w:t>of 50 meters. These rovers are capable of picking up and dropping off a package, with precision landing to “grab” these packages</w:t>
      </w:r>
      <w:proofErr w:type="gramStart"/>
      <w:r w:rsidRPr="005E64ED">
        <w:t>.</w:t>
      </w:r>
      <w:ins w:id="150" w:author="" w:date="2015-09-02T19:45:00Z">
        <w:r w:rsidR="00F42883">
          <w:t>[</w:t>
        </w:r>
        <w:proofErr w:type="gramEnd"/>
        <w:r w:rsidR="00F42883">
          <w:t>4]</w:t>
        </w:r>
      </w:ins>
      <w:r w:rsidRPr="005E64ED">
        <w:t xml:space="preserve"> The electric power unit used in the project enables a flight time of up to 45 minutes. The DHL Parcelcopter can carry a load of up to 1.2 kg</w:t>
      </w:r>
      <w:proofErr w:type="gramStart"/>
      <w:r w:rsidRPr="005E64ED">
        <w:t>.</w:t>
      </w:r>
      <w:ins w:id="151" w:author="" w:date="2015-09-02T19:46:00Z">
        <w:r w:rsidR="00F42883">
          <w:t>[</w:t>
        </w:r>
        <w:proofErr w:type="gramEnd"/>
        <w:r w:rsidR="00F42883">
          <w:t>3]</w:t>
        </w:r>
      </w:ins>
    </w:p>
    <w:p w14:paraId="4354DC23" w14:textId="31DDDA83" w:rsidR="00620EEB" w:rsidRDefault="00065F41" w:rsidP="00065F41">
      <w:ins w:id="152" w:author="" w:date="2015-09-02T19:22:00Z">
        <w:r>
          <w:t xml:space="preserve">GPS technology has become essential when piloting a UAS.  Such technology can be used to instruct a drone where to fly, at what height, </w:t>
        </w:r>
      </w:ins>
      <w:ins w:id="153" w:author="Tess Geiger" w:date="2015-09-02T20:52:00Z">
        <w:r w:rsidR="00ED49F2">
          <w:t xml:space="preserve">at </w:t>
        </w:r>
      </w:ins>
      <w:ins w:id="154" w:author="" w:date="2015-09-02T19:22:00Z">
        <w:r>
          <w:t>what speed</w:t>
        </w:r>
        <w:del w:id="155" w:author="Tess Geiger" w:date="2015-09-02T20:53:00Z">
          <w:r w:rsidDel="00ED49F2">
            <w:delText xml:space="preserve"> to fly</w:delText>
          </w:r>
        </w:del>
        <w:del w:id="156" w:author="Tess Geiger" w:date="2015-09-02T20:52:00Z">
          <w:r w:rsidDel="00ED49F2">
            <w:delText xml:space="preserve"> at</w:delText>
          </w:r>
        </w:del>
        <w:r>
          <w:t>, and</w:t>
        </w:r>
      </w:ins>
      <w:ins w:id="157" w:author="Tess Geiger" w:date="2015-09-02T20:53:00Z">
        <w:r w:rsidR="00074F23">
          <w:t xml:space="preserve"> can</w:t>
        </w:r>
      </w:ins>
      <w:ins w:id="158" w:author="" w:date="2015-09-02T19:22:00Z">
        <w:r>
          <w:t xml:space="preserve"> even give hover instructions at each point</w:t>
        </w:r>
        <w:proofErr w:type="gramStart"/>
        <w:r>
          <w:t>.</w:t>
        </w:r>
      </w:ins>
      <w:ins w:id="159" w:author="" w:date="2015-09-02T19:45:00Z">
        <w:r w:rsidR="00F42883">
          <w:t>[</w:t>
        </w:r>
        <w:proofErr w:type="gramEnd"/>
        <w:r w:rsidR="00F42883">
          <w:t>5]</w:t>
        </w:r>
      </w:ins>
      <w:ins w:id="160" w:author="" w:date="2015-09-02T19:22:00Z">
        <w:r>
          <w:t xml:space="preserve"> </w:t>
        </w:r>
      </w:ins>
      <w:ins w:id="161" w:author="" w:date="2015-09-02T19:24:00Z">
        <w:r>
          <w:t>These “waypoint maps” can be transferred between a computer’s digital mapping software and a drone.  If wireless communication is put in place, these instructions can be sent to the drone from anywhere in the world</w:t>
        </w:r>
        <w:proofErr w:type="gramStart"/>
        <w:r>
          <w:t>.</w:t>
        </w:r>
      </w:ins>
      <w:ins w:id="162" w:author="" w:date="2015-09-02T19:45:00Z">
        <w:r w:rsidR="00F42883">
          <w:t>[</w:t>
        </w:r>
        <w:proofErr w:type="gramEnd"/>
        <w:r w:rsidR="00F42883">
          <w:t>2]</w:t>
        </w:r>
      </w:ins>
      <w:ins w:id="163" w:author="" w:date="2015-09-02T19:24:00Z">
        <w:r>
          <w:t xml:space="preserve">  Some examples are its use in agriculture, parcel delivery, environmental surveying, and aerial cinematography.  There are dozens of </w:t>
        </w:r>
      </w:ins>
      <w:ins w:id="164" w:author="" w:date="2015-09-02T19:26:00Z">
        <w:r>
          <w:t>companies</w:t>
        </w:r>
      </w:ins>
      <w:ins w:id="165" w:author="" w:date="2015-09-02T19:24:00Z">
        <w:r>
          <w:t xml:space="preserve"> </w:t>
        </w:r>
      </w:ins>
      <w:ins w:id="166" w:author="" w:date="2015-09-02T19:26:00Z">
        <w:r>
          <w:t xml:space="preserve">that use and produce this software, such as DJI, Spreading Wings, Service Drone, Aerialtronics, Ardupilot, 3DRobotics, and MicroPilot.  </w:t>
        </w:r>
      </w:ins>
      <w:del w:id="167" w:author="Esteben Rodriguez" w:date="2015-09-02T15:34:00Z">
        <w:r w:rsidR="00620EEB" w:rsidRPr="005E64ED" w:rsidDel="00D00701">
          <w:delText xml:space="preserve">The total weight is below 5 kg. </w:delText>
        </w:r>
      </w:del>
    </w:p>
    <w:p w14:paraId="298DF139" w14:textId="77777777" w:rsidR="00620EEB" w:rsidRDefault="00620EEB" w:rsidP="00620EEB">
      <w:pPr>
        <w:pStyle w:val="Heading1"/>
      </w:pPr>
      <w:bookmarkStart w:id="168" w:name="_Toc428969890"/>
      <w:r>
        <w:t>Specific Objectives</w:t>
      </w:r>
      <w:bookmarkEnd w:id="168"/>
    </w:p>
    <w:p w14:paraId="6C8773B9" w14:textId="7EE24D2B" w:rsidR="00F32E82" w:rsidRDefault="00F32E82" w:rsidP="006829BE">
      <w:pPr>
        <w:rPr>
          <w:ins w:id="169" w:author="Thomas Harrison Jeffries" w:date="2015-09-03T10:09:00Z"/>
        </w:rPr>
      </w:pPr>
      <w:ins w:id="170" w:author="Thomas Harrison Jeffries" w:date="2015-09-03T10:01:00Z">
        <w:r>
          <w:t xml:space="preserve">There are four different systems in this project: the </w:t>
        </w:r>
      </w:ins>
      <w:ins w:id="171" w:author="npeper@gmail.com" w:date="2015-09-03T21:37:00Z">
        <w:r w:rsidR="003C2039">
          <w:t>S</w:t>
        </w:r>
      </w:ins>
      <w:ins w:id="172" w:author="Thomas Harrison Jeffries" w:date="2015-09-03T10:01:00Z">
        <w:del w:id="173" w:author="npeper@gmail.com" w:date="2015-09-03T21:37:00Z">
          <w:r w:rsidDel="003C2039">
            <w:delText>s</w:delText>
          </w:r>
        </w:del>
        <w:proofErr w:type="gramStart"/>
        <w:r>
          <w:t>ensor</w:t>
        </w:r>
        <w:proofErr w:type="gramEnd"/>
        <w:r>
          <w:t xml:space="preserve"> </w:t>
        </w:r>
      </w:ins>
      <w:ins w:id="174" w:author="npeper@gmail.com" w:date="2015-09-03T21:37:00Z">
        <w:r w:rsidR="003C2039">
          <w:t>P</w:t>
        </w:r>
      </w:ins>
      <w:ins w:id="175" w:author="Thomas Harrison Jeffries" w:date="2015-09-03T10:01:00Z">
        <w:del w:id="176" w:author="npeper@gmail.com" w:date="2015-09-03T21:37:00Z">
          <w:r w:rsidDel="003C2039">
            <w:delText>p</w:delText>
          </w:r>
        </w:del>
        <w:r>
          <w:t>ackage</w:t>
        </w:r>
      </w:ins>
      <w:ins w:id="177" w:author="Thomas Harrison Jeffries" w:date="2015-09-03T10:02:00Z">
        <w:r>
          <w:t xml:space="preserve"> (SP)</w:t>
        </w:r>
      </w:ins>
      <w:ins w:id="178" w:author="Thomas Harrison Jeffries" w:date="2015-09-03T10:01:00Z">
        <w:r>
          <w:t xml:space="preserve">, the </w:t>
        </w:r>
      </w:ins>
      <w:ins w:id="179" w:author="npeper@gmail.com" w:date="2015-09-03T21:38:00Z">
        <w:r w:rsidR="003C2039">
          <w:t>C</w:t>
        </w:r>
      </w:ins>
      <w:ins w:id="180" w:author="Thomas Harrison Jeffries" w:date="2015-09-03T10:01:00Z">
        <w:del w:id="181" w:author="npeper@gmail.com" w:date="2015-09-03T21:38:00Z">
          <w:r w:rsidDel="003C2039">
            <w:delText>c</w:delText>
          </w:r>
        </w:del>
        <w:r>
          <w:t xml:space="preserve">hild </w:t>
        </w:r>
      </w:ins>
      <w:ins w:id="182" w:author="npeper@gmail.com" w:date="2015-09-03T21:38:00Z">
        <w:r w:rsidR="003C2039">
          <w:t>Dr</w:t>
        </w:r>
      </w:ins>
      <w:ins w:id="183" w:author="Thomas Harrison Jeffries" w:date="2015-09-03T10:01:00Z">
        <w:del w:id="184" w:author="npeper@gmail.com" w:date="2015-09-03T21:38:00Z">
          <w:r w:rsidDel="003C2039">
            <w:delText>dr</w:delText>
          </w:r>
        </w:del>
        <w:r>
          <w:t>one</w:t>
        </w:r>
      </w:ins>
      <w:ins w:id="185" w:author="Thomas Harrison Jeffries" w:date="2015-09-03T10:02:00Z">
        <w:r>
          <w:t xml:space="preserve"> (CD)</w:t>
        </w:r>
      </w:ins>
      <w:ins w:id="186" w:author="Thomas Harrison Jeffries" w:date="2015-09-03T10:01:00Z">
        <w:r>
          <w:t xml:space="preserve">, the </w:t>
        </w:r>
      </w:ins>
      <w:ins w:id="187" w:author="npeper@gmail.com" w:date="2015-09-03T21:38:00Z">
        <w:r w:rsidR="003C2039">
          <w:t>Mother R</w:t>
        </w:r>
      </w:ins>
      <w:ins w:id="188" w:author="Thomas Harrison Jeffries" w:date="2015-09-03T10:01:00Z">
        <w:del w:id="189" w:author="npeper@gmail.com" w:date="2015-09-03T21:38:00Z">
          <w:r w:rsidDel="003C2039">
            <w:delText>mother r</w:delText>
          </w:r>
        </w:del>
        <w:r>
          <w:t>over</w:t>
        </w:r>
      </w:ins>
      <w:ins w:id="190" w:author="Thomas Harrison Jeffries" w:date="2015-09-03T10:02:00Z">
        <w:r>
          <w:t xml:space="preserve"> (MR)</w:t>
        </w:r>
      </w:ins>
      <w:ins w:id="191" w:author="Thomas Harrison Jeffries" w:date="2015-09-03T10:01:00Z">
        <w:r>
          <w:t>, and the</w:t>
        </w:r>
      </w:ins>
      <w:ins w:id="192" w:author="npeper@gmail.com" w:date="2015-09-03T21:38:00Z">
        <w:r w:rsidR="003C2039">
          <w:t xml:space="preserve"> Ground S</w:t>
        </w:r>
      </w:ins>
      <w:ins w:id="193" w:author="Thomas Harrison Jeffries" w:date="2015-09-03T10:01:00Z">
        <w:del w:id="194" w:author="npeper@gmail.com" w:date="2015-09-03T21:38:00Z">
          <w:r w:rsidDel="003C2039">
            <w:delText xml:space="preserve"> ground s</w:delText>
          </w:r>
        </w:del>
        <w:r>
          <w:t>tation</w:t>
        </w:r>
      </w:ins>
      <w:ins w:id="195" w:author="Thomas Harrison Jeffries" w:date="2015-09-03T10:02:00Z">
        <w:r>
          <w:t xml:space="preserve"> (GS)</w:t>
        </w:r>
      </w:ins>
      <w:ins w:id="196" w:author="Thomas Harrison Jeffries" w:date="2015-09-03T10:01:00Z">
        <w:r>
          <w:t xml:space="preserve">. Each system has </w:t>
        </w:r>
        <w:proofErr w:type="gramStart"/>
        <w:r>
          <w:t>their own</w:t>
        </w:r>
        <w:proofErr w:type="gramEnd"/>
        <w:r>
          <w:t xml:space="preserve"> set of requirements for mission success. The </w:t>
        </w:r>
      </w:ins>
      <w:ins w:id="197" w:author="Thomas Harrison Jeffries" w:date="2015-09-03T10:03:00Z">
        <w:r>
          <w:t xml:space="preserve">MR </w:t>
        </w:r>
      </w:ins>
      <w:ins w:id="198" w:author="Thomas Harrison Jeffries" w:date="2015-09-03T10:01:00Z">
        <w:r>
          <w:t xml:space="preserve">shall accept commands from the </w:t>
        </w:r>
      </w:ins>
      <w:ins w:id="199" w:author="Thomas Harrison Jeffries" w:date="2015-09-03T10:02:00Z">
        <w:r>
          <w:t xml:space="preserve">GS. The </w:t>
        </w:r>
      </w:ins>
      <w:ins w:id="200" w:author="Thomas Harrison Jeffries" w:date="2015-09-03T10:03:00Z">
        <w:r>
          <w:t>MR shall send data to the GS. The MR shall transmit commands to the CD. The MR shall receive data from the CD. The MR shall receive data from the SP.</w:t>
        </w:r>
      </w:ins>
      <w:ins w:id="201" w:author="Thomas Harrison Jeffries" w:date="2015-09-03T10:04:00Z">
        <w:r>
          <w:t xml:space="preserve"> </w:t>
        </w:r>
      </w:ins>
    </w:p>
    <w:p w14:paraId="07C64C16" w14:textId="5C711799" w:rsidR="00F32E82" w:rsidRDefault="00F32E82" w:rsidP="006829BE">
      <w:pPr>
        <w:rPr>
          <w:ins w:id="202" w:author="Thomas Harrison Jeffries" w:date="2015-09-03T10:09:00Z"/>
        </w:rPr>
      </w:pPr>
      <w:ins w:id="203" w:author="Thomas Harrison Jeffries" w:date="2015-09-03T10:04:00Z">
        <w:r>
          <w:lastRenderedPageBreak/>
          <w:t xml:space="preserve">The CD shall accept commands from the MR. The CD shall send data to the MR. The CD shall launch and land from the MR. The CD shall fit in the MR landing bay. The CD shall have a range of 200m. The CD shall have an endurance of 20 minutes. The </w:t>
        </w:r>
      </w:ins>
      <w:ins w:id="204" w:author="Thomas Harrison Jeffries" w:date="2015-09-03T10:05:00Z">
        <w:r>
          <w:t>CD shall travel to GPS targets. The CD shall hold position within 5m. The CD shall have a positional accuracy of 5m. The CD shall deploy the SP to the ground. The CD shall fly at speeds up to 10m/s. The CD shall land on flat terrain. The CD shall fly no higher than 400 ft AGL.</w:t>
        </w:r>
      </w:ins>
      <w:ins w:id="205" w:author="Thomas Harrison Jeffries" w:date="2015-09-03T10:09:00Z">
        <w:r>
          <w:t xml:space="preserve"> The CD shall return to the last known mother position if contact is lost. The CD shall be capable of the following states: idle, ready, performing, task complete. </w:t>
        </w:r>
      </w:ins>
      <w:ins w:id="206" w:author="Thomas Harrison Jeffries" w:date="2015-09-03T10:10:00Z">
        <w:r w:rsidR="00775A27">
          <w:t>The CD shall take video during flight. The CD shall have a FOV greater than 100</w:t>
        </w:r>
      </w:ins>
      <w:ins w:id="207" w:author="Thomas Harrison Jeffries" w:date="2015-09-03T10:11:00Z">
        <w:r w:rsidR="00775A27">
          <w:t>° with its camera.</w:t>
        </w:r>
      </w:ins>
    </w:p>
    <w:p w14:paraId="456BEEA0" w14:textId="2CC097DB" w:rsidR="00620EEB" w:rsidRDefault="00F32E82" w:rsidP="006829BE">
      <w:ins w:id="208" w:author="Thomas Harrison Jeffries" w:date="2015-09-03T10:09:00Z">
        <w:r>
          <w:t xml:space="preserve">The SP shall transmit data. The SP shall take data at ground level. The SP shall record at least 1 hour of data. The SP shall sample at 1 Hz. The </w:t>
        </w:r>
      </w:ins>
      <w:ins w:id="209" w:author="Thomas Harrison Jeffries" w:date="2015-09-03T10:10:00Z">
        <w:r>
          <w:t xml:space="preserve">SP shall sample with </w:t>
        </w:r>
        <w:proofErr w:type="gramStart"/>
        <w:r>
          <w:t>8 bit</w:t>
        </w:r>
        <w:proofErr w:type="gramEnd"/>
        <w:r>
          <w:t xml:space="preserve"> resolution.</w:t>
        </w:r>
      </w:ins>
      <w:ins w:id="210" w:author="Thomas Harrison Jeffries" w:date="2015-09-03T10:11:00Z">
        <w:r w:rsidR="00505902">
          <w:t xml:space="preserve"> The GS shall be able to receive data from the CD. The GS shall receive data from the MR. The GS shall send commands to the MR.</w:t>
        </w:r>
      </w:ins>
      <w:del w:id="211" w:author="Thomas Harrison Jeffries" w:date="2015-09-03T10:01:00Z">
        <w:r w:rsidR="00620EEB" w:rsidDel="00F32E82">
          <w:delText>Insert words here.</w:delText>
        </w:r>
      </w:del>
    </w:p>
    <w:p w14:paraId="58AE3E93" w14:textId="77777777" w:rsidR="00620EEB" w:rsidRDefault="00620EEB" w:rsidP="00620EEB">
      <w:pPr>
        <w:pStyle w:val="Heading1"/>
      </w:pPr>
      <w:bookmarkStart w:id="212" w:name="_Toc428969891"/>
      <w:r>
        <w:t>Functional Requirements</w:t>
      </w:r>
      <w:bookmarkEnd w:id="212"/>
    </w:p>
    <w:p w14:paraId="2FA36E10" w14:textId="77777777" w:rsidR="00620EEB" w:rsidRDefault="00620EEB">
      <w:pPr>
        <w:pStyle w:val="Heading2"/>
      </w:pPr>
      <w:bookmarkStart w:id="213" w:name="_Toc428969892"/>
      <w:r>
        <w:t>Concept of Operations (CONOPS)</w:t>
      </w:r>
      <w:bookmarkEnd w:id="213"/>
    </w:p>
    <w:p w14:paraId="2BC21B6E" w14:textId="36A6B58D" w:rsidR="00620EEB" w:rsidRPr="00E114C4" w:rsidRDefault="00620EEB" w:rsidP="006829BE">
      <w:r>
        <w:t xml:space="preserve">The CONOPS diagram in Figure 4.1 below shows the full design motivation for </w:t>
      </w:r>
      <w:ins w:id="214" w:author="npeper@gmail.com" w:date="2015-09-03T21:37:00Z">
        <w:r w:rsidR="003C2039">
          <w:t>INFERNO</w:t>
        </w:r>
      </w:ins>
      <w:del w:id="215" w:author="npeper@gmail.com" w:date="2015-09-03T21:37:00Z">
        <w:r w:rsidDel="003C2039">
          <w:delText>the FireTracker System</w:delText>
        </w:r>
      </w:del>
      <w:r>
        <w:t>.  The specific elements of this motivation are differentiated by their relevance to the defined scope of this project.  Elements of the CONOPS</w:t>
      </w:r>
      <w:ins w:id="216" w:author="Esteben Rodriguez" w:date="2015-09-02T15:35:00Z">
        <w:r w:rsidR="00726466">
          <w:t>,</w:t>
        </w:r>
      </w:ins>
      <w:r>
        <w:t xml:space="preserve"> which fall outside of the project scope, such as the Mother Rover’s mobility requirements, will need to be simulated during system tests.  The remaining deliverable elements shown in Figure 4.1 will be implemented and tested as functioning systems through both small-scale tests for individual design goals and as a full flight test </w:t>
      </w:r>
      <w:del w:id="217" w:author="Esteben Rodriguez" w:date="2015-09-02T15:36:00Z">
        <w:r w:rsidDel="00726466">
          <w:delText xml:space="preserve">mimicking the </w:delText>
        </w:r>
      </w:del>
      <w:r>
        <w:t>scenario shown in the CONOPS diagram to validate the full system.</w:t>
      </w:r>
      <w:ins w:id="218" w:author="Thomas Harrison Jeffries" w:date="2015-09-03T10:08:00Z">
        <w:r w:rsidR="00F32E82">
          <w:t xml:space="preserve"> </w:t>
        </w:r>
      </w:ins>
    </w:p>
    <w:p w14:paraId="50A3069A" w14:textId="364D526C" w:rsidR="00620EEB" w:rsidRDefault="003C2039" w:rsidP="00620EEB">
      <w:pPr>
        <w:pStyle w:val="FigureCaption"/>
      </w:pPr>
      <w:ins w:id="219" w:author="npeper@gmail.com" w:date="2015-09-03T21:40:00Z">
        <w:r>
          <w:rPr>
            <w:noProof/>
          </w:rPr>
          <w:drawing>
            <wp:inline distT="0" distB="0" distL="0" distR="0" wp14:anchorId="58127B62" wp14:editId="3BAC5729">
              <wp:extent cx="4676775" cy="3087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699" cy="3124501"/>
                      </a:xfrm>
                      <a:prstGeom prst="rect">
                        <a:avLst/>
                      </a:prstGeom>
                      <a:noFill/>
                      <a:ln>
                        <a:noFill/>
                      </a:ln>
                    </pic:spPr>
                  </pic:pic>
                </a:graphicData>
              </a:graphic>
            </wp:inline>
          </w:drawing>
        </w:r>
      </w:ins>
    </w:p>
    <w:p w14:paraId="19413244" w14:textId="77777777" w:rsidR="00620EEB" w:rsidRDefault="00620EEB" w:rsidP="00620EEB">
      <w:pPr>
        <w:pStyle w:val="FigureCaption"/>
      </w:pPr>
      <w:r w:rsidRPr="00620EEB">
        <w:t xml:space="preserve">Figure </w:t>
      </w:r>
      <w:proofErr w:type="gramStart"/>
      <w:r w:rsidRPr="00620EEB">
        <w:t>4.1  Project</w:t>
      </w:r>
      <w:proofErr w:type="gramEnd"/>
      <w:r w:rsidRPr="00620EEB">
        <w:t xml:space="preserve"> Concept of Operations (CONOPS)</w:t>
      </w:r>
    </w:p>
    <w:p w14:paraId="753218E4" w14:textId="77777777" w:rsidR="00620EEB" w:rsidRDefault="00620EEB" w:rsidP="00620EEB">
      <w:pPr>
        <w:pStyle w:val="Heading2"/>
      </w:pPr>
      <w:bookmarkStart w:id="220" w:name="_Toc428969893"/>
      <w:r>
        <w:t>Functional Block Diagram</w:t>
      </w:r>
      <w:bookmarkEnd w:id="220"/>
    </w:p>
    <w:p w14:paraId="1DF1D9E4" w14:textId="42994F9B" w:rsidR="00620EEB" w:rsidRDefault="00620EEB" w:rsidP="00620EEB">
      <w:r>
        <w:t xml:space="preserve">The full </w:t>
      </w:r>
      <w:del w:id="221" w:author="Esteben Rodriguez" w:date="2015-09-02T15:37:00Z">
        <w:r w:rsidDel="005F0851">
          <w:delText>FireTracker System</w:delText>
        </w:r>
      </w:del>
      <w:ins w:id="222" w:author="Esteben Rodriguez" w:date="2015-09-02T15:37:00Z">
        <w:r w:rsidR="005F0851">
          <w:t>system</w:t>
        </w:r>
      </w:ins>
      <w:r>
        <w:t xml:space="preserve"> will be composed of four primary component systems: the</w:t>
      </w:r>
      <w:del w:id="223" w:author="npeper@gmail.com" w:date="2015-09-03T21:37:00Z">
        <w:r w:rsidDel="003C2039">
          <w:delText xml:space="preserve"> Remote </w:delText>
        </w:r>
      </w:del>
      <w:ins w:id="224" w:author="npeper@gmail.com" w:date="2015-09-03T21:37:00Z">
        <w:r w:rsidR="003C2039">
          <w:t xml:space="preserve"> </w:t>
        </w:r>
      </w:ins>
      <w:r>
        <w:t xml:space="preserve">Ground </w:t>
      </w:r>
      <w:del w:id="225" w:author="npeper@gmail.com" w:date="2015-09-03T21:37:00Z">
        <w:r w:rsidDel="003C2039">
          <w:delText xml:space="preserve">Control </w:delText>
        </w:r>
      </w:del>
      <w:r>
        <w:t>Station (</w:t>
      </w:r>
      <w:del w:id="226" w:author="npeper@gmail.com" w:date="2015-09-03T21:37:00Z">
        <w:r w:rsidDel="003C2039">
          <w:delText>RC</w:delText>
        </w:r>
      </w:del>
      <w:r>
        <w:t>GS), the Mother Rover (MR), the Child Drone (CD), and the Sensor Package</w:t>
      </w:r>
      <w:ins w:id="227" w:author="npeper@gmail.com" w:date="2015-09-03T21:38:00Z">
        <w:r w:rsidR="003C2039">
          <w:t xml:space="preserve"> (SP)</w:t>
        </w:r>
      </w:ins>
      <w:r>
        <w:t xml:space="preserve">. Commands sent by the </w:t>
      </w:r>
      <w:del w:id="228" w:author="npeper@gmail.com" w:date="2015-09-03T21:38:00Z">
        <w:r w:rsidDel="003C2039">
          <w:delText>RC</w:delText>
        </w:r>
      </w:del>
      <w:r>
        <w:t xml:space="preserve">GS will be relayed through the MR to the CD and </w:t>
      </w:r>
      <w:ins w:id="229" w:author="npeper@gmail.com" w:date="2015-09-03T21:41:00Z">
        <w:r w:rsidR="003C2039">
          <w:t>SP</w:t>
        </w:r>
      </w:ins>
      <w:del w:id="230" w:author="npeper@gmail.com" w:date="2015-09-03T21:41:00Z">
        <w:r w:rsidDel="003C2039">
          <w:delText>Sensor</w:delText>
        </w:r>
      </w:del>
      <w:r>
        <w:t xml:space="preserve">. CD telemetry and imagery data, in turn, will be </w:t>
      </w:r>
      <w:r>
        <w:lastRenderedPageBreak/>
        <w:t xml:space="preserve">relayed back to the </w:t>
      </w:r>
      <w:del w:id="231" w:author="npeper@gmail.com" w:date="2015-09-03T21:38:00Z">
        <w:r w:rsidDel="003C2039">
          <w:delText>RC</w:delText>
        </w:r>
      </w:del>
      <w:r>
        <w:t>GS through the MR. Current requirements do not specify any pathway for S</w:t>
      </w:r>
      <w:ins w:id="232" w:author="npeper@gmail.com" w:date="2015-09-03T21:42:00Z">
        <w:r w:rsidR="003C2039">
          <w:t>P</w:t>
        </w:r>
      </w:ins>
      <w:del w:id="233" w:author="npeper@gmail.com" w:date="2015-09-03T21:42:00Z">
        <w:r w:rsidDel="003C2039">
          <w:delText>enso</w:delText>
        </w:r>
      </w:del>
      <w:del w:id="234" w:author="npeper@gmail.com" w:date="2015-09-03T21:41:00Z">
        <w:r w:rsidDel="003C2039">
          <w:delText>r</w:delText>
        </w:r>
      </w:del>
      <w:r>
        <w:t xml:space="preserve"> telemetry data, except that it must return to the </w:t>
      </w:r>
      <w:del w:id="235" w:author="npeper@gmail.com" w:date="2015-09-03T21:38:00Z">
        <w:r w:rsidDel="003C2039">
          <w:delText>RC</w:delText>
        </w:r>
      </w:del>
      <w:r>
        <w:t>GS.</w:t>
      </w:r>
    </w:p>
    <w:p w14:paraId="6240CB6E" w14:textId="7B6A4F9E" w:rsidR="00620EEB" w:rsidRDefault="00620EEB" w:rsidP="00620EEB">
      <w:r>
        <w:tab/>
        <w:t>This project will be designing, building, and testing the CD and S</w:t>
      </w:r>
      <w:ins w:id="236" w:author="npeper@gmail.com" w:date="2015-09-03T21:42:00Z">
        <w:r w:rsidR="003C2039">
          <w:t>P</w:t>
        </w:r>
      </w:ins>
      <w:del w:id="237" w:author="npeper@gmail.com" w:date="2015-09-03T21:42:00Z">
        <w:r w:rsidDel="003C2039">
          <w:delText>ensor</w:delText>
        </w:r>
      </w:del>
      <w:r>
        <w:t xml:space="preserve"> systems. The CD will likely be acquired as a commercial off-the-shelf (COTS) vehicle, which will then be modified as needed to enable the </w:t>
      </w:r>
      <w:del w:id="238" w:author="Esteben Rodriguez" w:date="2015-09-02T15:39:00Z">
        <w:r w:rsidDel="00F0587C">
          <w:delText xml:space="preserve">FireTracker </w:delText>
        </w:r>
      </w:del>
      <w:r>
        <w:t>mission. The S</w:t>
      </w:r>
      <w:ins w:id="239" w:author="npeper@gmail.com" w:date="2015-09-03T21:42:00Z">
        <w:r w:rsidR="003C2039">
          <w:t>P</w:t>
        </w:r>
      </w:ins>
      <w:del w:id="240" w:author="npeper@gmail.com" w:date="2015-09-03T21:42:00Z">
        <w:r w:rsidDel="003C2039">
          <w:delText>ensor</w:delText>
        </w:r>
      </w:del>
      <w:r>
        <w:t xml:space="preserve"> will be custom-built to meet mission requirements, using as many COTS components as possible. Command and communication through the </w:t>
      </w:r>
      <w:del w:id="241" w:author="npeper@gmail.com" w:date="2015-09-03T21:39:00Z">
        <w:r w:rsidDel="003C2039">
          <w:delText>RC</w:delText>
        </w:r>
      </w:del>
      <w:r>
        <w:t xml:space="preserve">GS and MR will be simulated by electrical and mechanical ground support equipment (EGSE and MGSE) in order to enable system-level testing of the CD and </w:t>
      </w:r>
      <w:ins w:id="242" w:author="npeper@gmail.com" w:date="2015-09-03T21:42:00Z">
        <w:r w:rsidR="003C2039">
          <w:t>SP.</w:t>
        </w:r>
      </w:ins>
      <w:del w:id="243" w:author="npeper@gmail.com" w:date="2015-09-03T21:42:00Z">
        <w:r w:rsidDel="003C2039">
          <w:delText>Sensor.</w:delText>
        </w:r>
      </w:del>
    </w:p>
    <w:p w14:paraId="6AC91F5D" w14:textId="77777777" w:rsidR="00620EEB" w:rsidRDefault="00620EEB" w:rsidP="00620EEB">
      <w:pPr>
        <w:pStyle w:val="ListParagraph"/>
        <w:tabs>
          <w:tab w:val="left" w:pos="288"/>
        </w:tabs>
        <w:ind w:left="0"/>
        <w:rPr>
          <w:rFonts w:ascii="Times New Roman" w:hAnsi="Times New Roman" w:cs="Times New Roman"/>
          <w:sz w:val="20"/>
        </w:rPr>
      </w:pPr>
    </w:p>
    <w:p w14:paraId="40C51BE9" w14:textId="77777777" w:rsidR="00620EEB" w:rsidRDefault="00620EEB" w:rsidP="00620EEB">
      <w:pPr>
        <w:pStyle w:val="ListParagraph"/>
        <w:tabs>
          <w:tab w:val="left" w:pos="288"/>
        </w:tabs>
        <w:ind w:left="0"/>
        <w:jc w:val="center"/>
        <w:rPr>
          <w:rFonts w:ascii="Times New Roman" w:hAnsi="Times New Roman" w:cs="Times New Roman"/>
          <w:sz w:val="20"/>
        </w:rPr>
      </w:pPr>
      <w:r w:rsidRPr="00E114C4">
        <w:rPr>
          <w:rFonts w:ascii="Times New Roman" w:hAnsi="Times New Roman" w:cs="Times New Roman"/>
          <w:noProof/>
          <w:sz w:val="20"/>
        </w:rPr>
        <w:drawing>
          <wp:inline distT="0" distB="0" distL="0" distR="0" wp14:anchorId="4CAD588F" wp14:editId="312B3B25">
            <wp:extent cx="5943600" cy="558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Tracker_FBD_executive_09-01-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583555"/>
                    </a:xfrm>
                    <a:prstGeom prst="rect">
                      <a:avLst/>
                    </a:prstGeom>
                  </pic:spPr>
                </pic:pic>
              </a:graphicData>
            </a:graphic>
          </wp:inline>
        </w:drawing>
      </w:r>
    </w:p>
    <w:p w14:paraId="64CC8D7D" w14:textId="3E0BF77A" w:rsidR="00620EEB" w:rsidRDefault="00620EEB" w:rsidP="00672696">
      <w:pPr>
        <w:pStyle w:val="ListParagraph"/>
        <w:tabs>
          <w:tab w:val="left" w:pos="288"/>
        </w:tabs>
        <w:ind w:left="0"/>
        <w:jc w:val="center"/>
        <w:rPr>
          <w:rFonts w:ascii="Times New Roman" w:hAnsi="Times New Roman" w:cs="Times New Roman"/>
          <w:b/>
          <w:sz w:val="20"/>
        </w:rPr>
      </w:pPr>
      <w:r>
        <w:rPr>
          <w:rFonts w:ascii="Times New Roman" w:hAnsi="Times New Roman" w:cs="Times New Roman"/>
          <w:b/>
          <w:sz w:val="20"/>
        </w:rPr>
        <w:t xml:space="preserve">Figure </w:t>
      </w:r>
      <w:proofErr w:type="gramStart"/>
      <w:r>
        <w:rPr>
          <w:rFonts w:ascii="Times New Roman" w:hAnsi="Times New Roman" w:cs="Times New Roman"/>
          <w:b/>
          <w:sz w:val="20"/>
        </w:rPr>
        <w:t xml:space="preserve">4.2  </w:t>
      </w:r>
      <w:ins w:id="244" w:author="npeper@gmail.com" w:date="2015-09-03T21:39:00Z">
        <w:r w:rsidR="003C2039">
          <w:rPr>
            <w:rFonts w:ascii="Times New Roman" w:hAnsi="Times New Roman" w:cs="Times New Roman"/>
            <w:b/>
            <w:sz w:val="20"/>
          </w:rPr>
          <w:t>INFERNO</w:t>
        </w:r>
      </w:ins>
      <w:proofErr w:type="gramEnd"/>
      <w:del w:id="245" w:author="npeper@gmail.com" w:date="2015-09-03T21:39:00Z">
        <w:r w:rsidDel="003C2039">
          <w:rPr>
            <w:rFonts w:ascii="Times New Roman" w:hAnsi="Times New Roman" w:cs="Times New Roman"/>
            <w:b/>
            <w:sz w:val="20"/>
          </w:rPr>
          <w:delText>FireTracker</w:delText>
        </w:r>
      </w:del>
      <w:r>
        <w:rPr>
          <w:rFonts w:ascii="Times New Roman" w:hAnsi="Times New Roman" w:cs="Times New Roman"/>
          <w:b/>
          <w:sz w:val="20"/>
        </w:rPr>
        <w:t xml:space="preserve"> Functional Block Diagram</w:t>
      </w:r>
    </w:p>
    <w:p w14:paraId="165CD811" w14:textId="77777777" w:rsidR="00672696" w:rsidRDefault="00672696" w:rsidP="00672696">
      <w:pPr>
        <w:pStyle w:val="Heading1"/>
      </w:pPr>
      <w:bookmarkStart w:id="246" w:name="_Toc428969894"/>
      <w:r>
        <w:lastRenderedPageBreak/>
        <w:t>Critical Project Elements</w:t>
      </w:r>
      <w:bookmarkEnd w:id="246"/>
    </w:p>
    <w:p w14:paraId="02D9CDFC" w14:textId="77777777" w:rsidR="00672696" w:rsidRDefault="00672696" w:rsidP="00672696">
      <w:pPr>
        <w:pStyle w:val="Heading2"/>
      </w:pPr>
      <w:bookmarkStart w:id="247" w:name="_Toc428969895"/>
      <w:r>
        <w:t>Communications</w:t>
      </w:r>
      <w:bookmarkEnd w:id="247"/>
    </w:p>
    <w:p w14:paraId="78BFECCC" w14:textId="65558993" w:rsidR="00672696" w:rsidRPr="00C208A6" w:rsidRDefault="00672696" w:rsidP="00C208A6">
      <w:r w:rsidRPr="00E114C4">
        <w:t xml:space="preserve">The CD must be able to wirelessly communicate with the MR, </w:t>
      </w:r>
      <w:del w:id="248" w:author="Esteben Rodriguez" w:date="2015-09-02T15:42:00Z">
        <w:r w:rsidRPr="00E114C4" w:rsidDel="00334B35">
          <w:delText xml:space="preserve">the sensor package, and </w:delText>
        </w:r>
      </w:del>
      <w:r w:rsidRPr="00E114C4">
        <w:t>the GPS system</w:t>
      </w:r>
      <w:ins w:id="249" w:author="Esteben Rodriguez" w:date="2015-09-02T15:42:00Z">
        <w:r w:rsidR="00334B35">
          <w:t>, and possibl</w:t>
        </w:r>
      </w:ins>
      <w:ins w:id="250" w:author="npeper@gmail.com" w:date="2015-09-03T21:43:00Z">
        <w:r w:rsidR="003C2039">
          <w:t>y</w:t>
        </w:r>
      </w:ins>
      <w:ins w:id="251" w:author="Esteben Rodriguez" w:date="2015-09-02T15:42:00Z">
        <w:del w:id="252" w:author="npeper@gmail.com" w:date="2015-09-03T21:43:00Z">
          <w:r w:rsidR="00334B35" w:rsidDel="003C2039">
            <w:delText>e</w:delText>
          </w:r>
        </w:del>
        <w:r w:rsidR="00334B35">
          <w:t xml:space="preserve"> the S</w:t>
        </w:r>
      </w:ins>
      <w:ins w:id="253" w:author="npeper@gmail.com" w:date="2015-09-03T21:43:00Z">
        <w:r w:rsidR="003C2039">
          <w:t>P</w:t>
        </w:r>
      </w:ins>
      <w:ins w:id="254" w:author="Esteben Rodriguez" w:date="2015-09-02T15:42:00Z">
        <w:del w:id="255" w:author="npeper@gmail.com" w:date="2015-09-03T21:43:00Z">
          <w:r w:rsidR="00334B35" w:rsidDel="003C2039">
            <w:delText>ensor</w:delText>
          </w:r>
        </w:del>
      </w:ins>
      <w:r w:rsidRPr="00E114C4">
        <w:t>. This may present a problem as a great deal of RF communication systems understanding will be required</w:t>
      </w:r>
      <w:ins w:id="256" w:author="Tess Geiger" w:date="2015-09-02T21:00:00Z">
        <w:r w:rsidR="00D46F7C">
          <w:t xml:space="preserve">, </w:t>
        </w:r>
      </w:ins>
      <w:del w:id="257" w:author="Tess Geiger" w:date="2015-09-02T21:00:00Z">
        <w:r w:rsidRPr="00E114C4" w:rsidDel="00D46F7C">
          <w:delText xml:space="preserve"> of the team </w:delText>
        </w:r>
      </w:del>
      <w:r w:rsidRPr="00E114C4">
        <w:t xml:space="preserve">and, at present, the team is largely unfamiliar with </w:t>
      </w:r>
      <w:del w:id="258" w:author="Tess Geiger" w:date="2015-09-02T21:00:00Z">
        <w:r w:rsidRPr="00E114C4" w:rsidDel="00D46F7C">
          <w:delText xml:space="preserve">the field of </w:delText>
        </w:r>
      </w:del>
      <w:r w:rsidRPr="00E114C4">
        <w:t xml:space="preserve">RF communication. This system will also be very demanding </w:t>
      </w:r>
      <w:del w:id="259" w:author="Tess Geiger" w:date="2015-09-02T21:01:00Z">
        <w:r w:rsidRPr="00E114C4" w:rsidDel="00D46F7C">
          <w:delText xml:space="preserve">on </w:delText>
        </w:r>
      </w:del>
      <w:ins w:id="260" w:author="Tess Geiger" w:date="2015-09-02T21:01:00Z">
        <w:r w:rsidR="00D46F7C">
          <w:t>of</w:t>
        </w:r>
        <w:r w:rsidR="00D46F7C" w:rsidRPr="00E114C4">
          <w:t xml:space="preserve"> </w:t>
        </w:r>
      </w:ins>
      <w:r w:rsidRPr="00E114C4">
        <w:t>the onboard power of the CD</w:t>
      </w:r>
      <w:ins w:id="261" w:author="Esteben Rodriguez" w:date="2015-09-02T15:41:00Z">
        <w:r w:rsidR="00334B35">
          <w:t>,</w:t>
        </w:r>
      </w:ins>
      <w:r w:rsidRPr="00E114C4">
        <w:t xml:space="preserve"> thus perpetuating the critical aspect of power consumption. This will likely consume a larger portion of the project budget.</w:t>
      </w:r>
    </w:p>
    <w:p w14:paraId="75EC4D69" w14:textId="77777777" w:rsidR="00672696" w:rsidRPr="00A733F9" w:rsidRDefault="00672696" w:rsidP="00672696">
      <w:pPr>
        <w:pStyle w:val="Heading2"/>
      </w:pPr>
      <w:bookmarkStart w:id="262" w:name="_Toc428969896"/>
      <w:r w:rsidRPr="00A733F9">
        <w:t>Power System</w:t>
      </w:r>
      <w:bookmarkEnd w:id="262"/>
    </w:p>
    <w:p w14:paraId="0562BD4B" w14:textId="1D8BAAE4" w:rsidR="00672696" w:rsidRPr="00C208A6" w:rsidRDefault="00672696" w:rsidP="00C208A6">
      <w:r w:rsidRPr="00A733F9">
        <w:rPr>
          <w:rFonts w:cs="Times New Roman"/>
        </w:rPr>
        <w:tab/>
      </w:r>
      <w:r w:rsidRPr="00E114C4">
        <w:t>The CD will require sufficient onboard power to operate the UAS in flight while receiving/transmitting information</w:t>
      </w:r>
      <w:ins w:id="263" w:author="Esteben Rodriguez" w:date="2015-09-02T15:43:00Z">
        <w:r w:rsidR="008350D8">
          <w:t>,</w:t>
        </w:r>
      </w:ins>
      <w:r w:rsidRPr="00E114C4">
        <w:t xml:space="preserve"> as well as carrying a deployable payload. The ability of the CD to carry the added weight of a load of batteries to support these power needs is of critical importance. This is </w:t>
      </w:r>
      <w:del w:id="264" w:author="Esteben Rodriguez" w:date="2015-09-02T15:43:00Z">
        <w:r w:rsidRPr="00E114C4" w:rsidDel="008350D8">
          <w:delText xml:space="preserve">farther </w:delText>
        </w:r>
      </w:del>
      <w:ins w:id="265" w:author="Esteben Rodriguez" w:date="2015-09-02T15:43:00Z">
        <w:r w:rsidR="008350D8">
          <w:t>further</w:t>
        </w:r>
        <w:r w:rsidR="008350D8" w:rsidRPr="00E114C4">
          <w:t xml:space="preserve"> </w:t>
        </w:r>
      </w:ins>
      <w:r w:rsidRPr="00E114C4">
        <w:t xml:space="preserve">complicated by the fact that, in addition to the deployable </w:t>
      </w:r>
      <w:ins w:id="266" w:author="npeper@gmail.com" w:date="2015-09-03T21:43:00Z">
        <w:r w:rsidR="003C2039">
          <w:t>SP</w:t>
        </w:r>
      </w:ins>
      <w:del w:id="267" w:author="npeper@gmail.com" w:date="2015-09-03T21:43:00Z">
        <w:r w:rsidRPr="00E114C4" w:rsidDel="003C2039">
          <w:delText>sensor package</w:delText>
        </w:r>
      </w:del>
      <w:r w:rsidRPr="00E114C4">
        <w:t>, the CD must also carry a camera capable of photo and video data acquisition, a GPS transmitter/receiver</w:t>
      </w:r>
      <w:ins w:id="268" w:author="Esteben Rodriguez" w:date="2015-09-02T15:43:00Z">
        <w:r w:rsidR="008350D8">
          <w:t>,</w:t>
        </w:r>
      </w:ins>
      <w:r w:rsidRPr="00E114C4">
        <w:t xml:space="preserve"> and a sufficiently large antenna to communicate with the </w:t>
      </w:r>
      <w:del w:id="269" w:author="Esteben Rodriguez" w:date="2015-09-02T15:44:00Z">
        <w:r w:rsidRPr="00E114C4" w:rsidDel="008350D8">
          <w:delText xml:space="preserve">sensor package and </w:delText>
        </w:r>
      </w:del>
      <w:r w:rsidRPr="00E114C4">
        <w:t>MR. The power system will consume moderate funding and time.</w:t>
      </w:r>
    </w:p>
    <w:p w14:paraId="38049B5F" w14:textId="77777777" w:rsidR="00672696" w:rsidRPr="00A733F9" w:rsidRDefault="00672696" w:rsidP="00672696">
      <w:pPr>
        <w:pStyle w:val="Heading2"/>
      </w:pPr>
      <w:bookmarkStart w:id="270" w:name="_Toc428969897"/>
      <w:r w:rsidRPr="00A733F9">
        <w:t>FAA Certificate of Authorization (COA)</w:t>
      </w:r>
      <w:bookmarkEnd w:id="270"/>
    </w:p>
    <w:p w14:paraId="23C95D09" w14:textId="77777777" w:rsidR="00672696" w:rsidRPr="00C208A6" w:rsidRDefault="00672696" w:rsidP="00C208A6">
      <w:r w:rsidRPr="00A733F9">
        <w:tab/>
        <w:t xml:space="preserve">The CD must have proper documentation to take flight in public airspace. </w:t>
      </w:r>
      <w:del w:id="271" w:author="Esteben Rodriguez" w:date="2015-09-02T15:44:00Z">
        <w:r w:rsidRPr="00A733F9" w:rsidDel="00D91438">
          <w:delText>Because the CD</w:delText>
        </w:r>
      </w:del>
      <w:ins w:id="272" w:author="Esteben Rodriguez" w:date="2015-09-02T15:44:00Z">
        <w:r w:rsidR="00D91438">
          <w:t>Due to the fact that the CD</w:t>
        </w:r>
      </w:ins>
      <w:r w:rsidRPr="00A733F9">
        <w:t xml:space="preserve"> will be an airborne system, the team will need to acquire sufficient FAA permission to fly</w:t>
      </w:r>
      <w:del w:id="273" w:author="Esteben Rodriguez" w:date="2015-09-02T15:45:00Z">
        <w:r w:rsidRPr="00A733F9" w:rsidDel="00D91438">
          <w:delText>, likely</w:delText>
        </w:r>
      </w:del>
      <w:r w:rsidRPr="00A733F9">
        <w:t xml:space="preserve"> in the form of a COA. This process may be very time intensive and is critical to mission success; minimal/no funding will be required for the COA.</w:t>
      </w:r>
    </w:p>
    <w:p w14:paraId="7F02EDB8" w14:textId="77777777" w:rsidR="00672696" w:rsidRPr="00A733F9" w:rsidRDefault="00672696" w:rsidP="00672696">
      <w:pPr>
        <w:pStyle w:val="Heading2"/>
      </w:pPr>
      <w:bookmarkStart w:id="274" w:name="_Toc428969898"/>
      <w:r w:rsidRPr="00A733F9">
        <w:t>System Integration</w:t>
      </w:r>
      <w:bookmarkEnd w:id="274"/>
    </w:p>
    <w:p w14:paraId="2E66A8AD" w14:textId="0CDF5D3A" w:rsidR="00672696" w:rsidRPr="00C208A6" w:rsidRDefault="00672696" w:rsidP="00C208A6">
      <w:pPr>
        <w:rPr>
          <w:rFonts w:cs="Times New Roman"/>
        </w:rPr>
      </w:pPr>
      <w:r w:rsidRPr="00A733F9">
        <w:rPr>
          <w:rFonts w:cs="Times New Roman"/>
        </w:rPr>
        <w:tab/>
      </w:r>
      <w:r w:rsidRPr="00E114C4">
        <w:t xml:space="preserve">All of the mission systems/subsystems must be properly integrated. This may prove difficult to achieve with such a wide variety of mission components and technical aspects; if any one system is not properly integrated/designed, it will likely cause the overarching mission objective to fail. If the team purchases an existing UAS, all components must be able to interface with this device </w:t>
      </w:r>
      <w:proofErr w:type="gramStart"/>
      <w:r w:rsidRPr="00E114C4">
        <w:t>seamlessly</w:t>
      </w:r>
      <w:proofErr w:type="gramEnd"/>
      <w:r w:rsidRPr="00E114C4">
        <w:t xml:space="preserve"> which will require significant modification of the base design. If the team builds a UAS from the ground up, all components must be designed with careful consideration of each </w:t>
      </w:r>
      <w:ins w:id="275" w:author="Tess Geiger" w:date="2015-09-02T21:03:00Z">
        <w:r w:rsidR="00CC72FE">
          <w:t xml:space="preserve">of the </w:t>
        </w:r>
      </w:ins>
      <w:r w:rsidRPr="00E114C4">
        <w:t>other component</w:t>
      </w:r>
      <w:ins w:id="276" w:author="Tess Geiger" w:date="2015-09-02T21:03:00Z">
        <w:r w:rsidR="00CC72FE">
          <w:t>s</w:t>
        </w:r>
      </w:ins>
      <w:r w:rsidRPr="00E114C4">
        <w:t xml:space="preserve"> throughout the development process. This will require multiple trade studies to weigh the options and will prove very time intensive but will require minimal funding.</w:t>
      </w:r>
    </w:p>
    <w:p w14:paraId="3361C000" w14:textId="77777777" w:rsidR="00672696" w:rsidRPr="00E114C4" w:rsidRDefault="00672696" w:rsidP="00672696">
      <w:pPr>
        <w:pStyle w:val="Heading2"/>
      </w:pPr>
      <w:bookmarkStart w:id="277" w:name="_Toc428969899"/>
      <w:r w:rsidRPr="00E114C4">
        <w:t>Control System</w:t>
      </w:r>
      <w:bookmarkEnd w:id="277"/>
    </w:p>
    <w:p w14:paraId="480FA0F5" w14:textId="272646AA" w:rsidR="00672696" w:rsidRPr="00E114C4" w:rsidRDefault="00672696" w:rsidP="00672696">
      <w:r w:rsidRPr="00E114C4">
        <w:tab/>
        <w:t>The CD must be controllable while out of visual range of the GS. Any level of success will require controllability of the drone</w:t>
      </w:r>
      <w:ins w:id="278" w:author="Tess Geiger" w:date="2015-09-02T21:04:00Z">
        <w:r w:rsidR="00070377">
          <w:t>,</w:t>
        </w:r>
      </w:ins>
      <w:r w:rsidRPr="00E114C4">
        <w:t xml:space="preserve"> whether autonomously or manually. Initially the team will implement a manual control system</w:t>
      </w:r>
      <w:ins w:id="279" w:author="Esteben Rodriguez" w:date="2015-09-02T15:46:00Z">
        <w:r w:rsidR="009F3813">
          <w:t>,</w:t>
        </w:r>
      </w:ins>
      <w:r w:rsidRPr="00E114C4">
        <w:t xml:space="preserve"> which will require continuous photo/video feed from the CD to the GS</w:t>
      </w:r>
      <w:ins w:id="280" w:author="Esteben Rodriguez" w:date="2015-09-02T15:46:00Z">
        <w:r w:rsidR="009F3813">
          <w:t>,</w:t>
        </w:r>
      </w:ins>
      <w:r w:rsidRPr="00E114C4">
        <w:t xml:space="preserve"> requiring significant bandwidth and power consumption. For level 3 </w:t>
      </w:r>
      <w:proofErr w:type="gramStart"/>
      <w:r w:rsidRPr="00E114C4">
        <w:t>success</w:t>
      </w:r>
      <w:proofErr w:type="gramEnd"/>
      <w:ins w:id="281" w:author="Esteben Rodriguez" w:date="2015-09-02T15:46:00Z">
        <w:r w:rsidR="009F3813">
          <w:t>,</w:t>
        </w:r>
      </w:ins>
      <w:r w:rsidRPr="00E114C4">
        <w:t xml:space="preserve"> the team will implement an autonomous flight regime allowing the CD to move to designated waypoints without human interfacing</w:t>
      </w:r>
      <w:del w:id="282" w:author="Esteben Rodriguez" w:date="2015-09-02T15:46:00Z">
        <w:r w:rsidRPr="00E114C4" w:rsidDel="009F3813">
          <w:delText xml:space="preserve">; this </w:delText>
        </w:r>
      </w:del>
      <w:ins w:id="283" w:author="Esteben Rodriguez" w:date="2015-09-02T15:46:00Z">
        <w:r w:rsidR="009F3813">
          <w:t xml:space="preserve">. This </w:t>
        </w:r>
      </w:ins>
      <w:r w:rsidRPr="00E114C4">
        <w:t xml:space="preserve">mode of flight will require intensive software in a </w:t>
      </w:r>
      <w:proofErr w:type="gramStart"/>
      <w:r w:rsidRPr="00E114C4">
        <w:t>form which</w:t>
      </w:r>
      <w:proofErr w:type="gramEnd"/>
      <w:r w:rsidRPr="00E114C4">
        <w:t xml:space="preserve"> the team is largely unfamiliar with.</w:t>
      </w:r>
    </w:p>
    <w:p w14:paraId="6584FDB0" w14:textId="51528C16" w:rsidR="00DA7E56" w:rsidRDefault="00672696" w:rsidP="00DA7E56">
      <w:pPr>
        <w:pStyle w:val="Heading1"/>
        <w:rPr>
          <w:ins w:id="284" w:author="Kaley Pinover" w:date="2015-09-04T12:16:00Z"/>
        </w:rPr>
      </w:pPr>
      <w:bookmarkStart w:id="285" w:name="_Toc428969900"/>
      <w:r>
        <w:t>Team Skills and Interests</w:t>
      </w:r>
      <w:bookmarkEnd w:id="285"/>
    </w:p>
    <w:tbl>
      <w:tblPr>
        <w:tblStyle w:val="TableGrid"/>
        <w:tblW w:w="9468" w:type="dxa"/>
        <w:tblInd w:w="360" w:type="dxa"/>
        <w:tblLook w:val="04A0" w:firstRow="1" w:lastRow="0" w:firstColumn="1" w:lastColumn="0" w:noHBand="0" w:noVBand="1"/>
        <w:tblPrChange w:id="286" w:author="Kaley Pinover" w:date="2015-09-05T16:40:00Z">
          <w:tblPr>
            <w:tblStyle w:val="TableGrid"/>
            <w:tblW w:w="0" w:type="auto"/>
            <w:tblInd w:w="360" w:type="dxa"/>
            <w:tblLook w:val="04A0" w:firstRow="1" w:lastRow="0" w:firstColumn="1" w:lastColumn="0" w:noHBand="0" w:noVBand="1"/>
          </w:tblPr>
        </w:tblPrChange>
      </w:tblPr>
      <w:tblGrid>
        <w:gridCol w:w="1487"/>
        <w:gridCol w:w="925"/>
        <w:gridCol w:w="6005"/>
        <w:gridCol w:w="1051"/>
        <w:tblGridChange w:id="287">
          <w:tblGrid>
            <w:gridCol w:w="1638"/>
            <w:gridCol w:w="925"/>
            <w:gridCol w:w="5236"/>
            <w:gridCol w:w="828"/>
          </w:tblGrid>
        </w:tblGridChange>
      </w:tblGrid>
      <w:tr w:rsidR="00B3441E" w14:paraId="5C643B29" w14:textId="77777777" w:rsidTr="00845996">
        <w:trPr>
          <w:ins w:id="288" w:author="Kaley Pinover" w:date="2015-09-04T12:17:00Z"/>
        </w:trPr>
        <w:tc>
          <w:tcPr>
            <w:tcW w:w="1487" w:type="dxa"/>
            <w:tcPrChange w:id="289" w:author="Kaley Pinover" w:date="2015-09-05T16:40:00Z">
              <w:tcPr>
                <w:tcW w:w="1638" w:type="dxa"/>
              </w:tcPr>
            </w:tcPrChange>
          </w:tcPr>
          <w:p w14:paraId="70CD68FC" w14:textId="0DDD7667" w:rsidR="00DA7E56" w:rsidRPr="00DA7E56" w:rsidRDefault="00DA7E56" w:rsidP="00DA7E56">
            <w:pPr>
              <w:ind w:left="0" w:firstLine="0"/>
              <w:rPr>
                <w:ins w:id="290" w:author="Kaley Pinover" w:date="2015-09-04T12:17:00Z"/>
                <w:b/>
                <w:rPrChange w:id="291" w:author="Kaley Pinover" w:date="2015-09-04T12:20:00Z">
                  <w:rPr>
                    <w:ins w:id="292" w:author="Kaley Pinover" w:date="2015-09-04T12:17:00Z"/>
                  </w:rPr>
                </w:rPrChange>
              </w:rPr>
            </w:pPr>
            <w:ins w:id="293" w:author="Kaley Pinover" w:date="2015-09-04T12:20:00Z">
              <w:r>
                <w:rPr>
                  <w:b/>
                </w:rPr>
                <w:t>Name</w:t>
              </w:r>
            </w:ins>
          </w:p>
        </w:tc>
        <w:tc>
          <w:tcPr>
            <w:tcW w:w="925" w:type="dxa"/>
            <w:tcPrChange w:id="294" w:author="Kaley Pinover" w:date="2015-09-05T16:40:00Z">
              <w:tcPr>
                <w:tcW w:w="925" w:type="dxa"/>
              </w:tcPr>
            </w:tcPrChange>
          </w:tcPr>
          <w:p w14:paraId="13417BCB" w14:textId="041410C8" w:rsidR="00DA7E56" w:rsidRPr="00DA7E56" w:rsidRDefault="00DA7E56" w:rsidP="00DA7E56">
            <w:pPr>
              <w:ind w:left="0" w:firstLine="0"/>
              <w:rPr>
                <w:ins w:id="295" w:author="Kaley Pinover" w:date="2015-09-04T12:17:00Z"/>
                <w:b/>
                <w:rPrChange w:id="296" w:author="Kaley Pinover" w:date="2015-09-04T12:20:00Z">
                  <w:rPr>
                    <w:ins w:id="297" w:author="Kaley Pinover" w:date="2015-09-04T12:17:00Z"/>
                  </w:rPr>
                </w:rPrChange>
              </w:rPr>
            </w:pPr>
            <w:ins w:id="298" w:author="Kaley Pinover" w:date="2015-09-04T12:20:00Z">
              <w:r>
                <w:rPr>
                  <w:b/>
                </w:rPr>
                <w:t>Major</w:t>
              </w:r>
            </w:ins>
          </w:p>
        </w:tc>
        <w:tc>
          <w:tcPr>
            <w:tcW w:w="6005" w:type="dxa"/>
            <w:tcPrChange w:id="299" w:author="Kaley Pinover" w:date="2015-09-05T16:40:00Z">
              <w:tcPr>
                <w:tcW w:w="5236" w:type="dxa"/>
              </w:tcPr>
            </w:tcPrChange>
          </w:tcPr>
          <w:p w14:paraId="5236D1F8" w14:textId="10D48773" w:rsidR="00DA7E56" w:rsidRPr="00DA7E56" w:rsidRDefault="00DA7E56" w:rsidP="00DA7E56">
            <w:pPr>
              <w:ind w:left="0" w:firstLine="0"/>
              <w:rPr>
                <w:ins w:id="300" w:author="Kaley Pinover" w:date="2015-09-04T12:17:00Z"/>
                <w:b/>
                <w:rPrChange w:id="301" w:author="Kaley Pinover" w:date="2015-09-04T12:20:00Z">
                  <w:rPr>
                    <w:ins w:id="302" w:author="Kaley Pinover" w:date="2015-09-04T12:17:00Z"/>
                  </w:rPr>
                </w:rPrChange>
              </w:rPr>
            </w:pPr>
            <w:ins w:id="303" w:author="Kaley Pinover" w:date="2015-09-04T12:20:00Z">
              <w:r>
                <w:rPr>
                  <w:b/>
                </w:rPr>
                <w:t>Skills / Interests</w:t>
              </w:r>
            </w:ins>
          </w:p>
        </w:tc>
        <w:tc>
          <w:tcPr>
            <w:tcW w:w="1051" w:type="dxa"/>
            <w:tcPrChange w:id="304" w:author="Kaley Pinover" w:date="2015-09-05T16:40:00Z">
              <w:tcPr>
                <w:tcW w:w="828" w:type="dxa"/>
              </w:tcPr>
            </w:tcPrChange>
          </w:tcPr>
          <w:p w14:paraId="1C21EBEA" w14:textId="6A120650" w:rsidR="00DA7E56" w:rsidRPr="00DA7E56" w:rsidRDefault="00285477" w:rsidP="00DA7E56">
            <w:pPr>
              <w:ind w:left="0" w:firstLine="0"/>
              <w:rPr>
                <w:ins w:id="305" w:author="Kaley Pinover" w:date="2015-09-04T12:17:00Z"/>
                <w:b/>
                <w:rPrChange w:id="306" w:author="Kaley Pinover" w:date="2015-09-04T12:21:00Z">
                  <w:rPr>
                    <w:ins w:id="307" w:author="Kaley Pinover" w:date="2015-09-04T12:17:00Z"/>
                  </w:rPr>
                </w:rPrChange>
              </w:rPr>
            </w:pPr>
            <w:ins w:id="308" w:author="Kaley Pinover" w:date="2015-09-04T12:27:00Z">
              <w:r>
                <w:rPr>
                  <w:b/>
                </w:rPr>
                <w:t>CPEs</w:t>
              </w:r>
            </w:ins>
          </w:p>
        </w:tc>
      </w:tr>
      <w:tr w:rsidR="00B3441E" w14:paraId="68A2753C" w14:textId="77777777" w:rsidTr="00845996">
        <w:trPr>
          <w:ins w:id="309" w:author="Kaley Pinover" w:date="2015-09-04T12:17:00Z"/>
        </w:trPr>
        <w:tc>
          <w:tcPr>
            <w:tcW w:w="1487" w:type="dxa"/>
            <w:tcPrChange w:id="310" w:author="Kaley Pinover" w:date="2015-09-05T16:40:00Z">
              <w:tcPr>
                <w:tcW w:w="1638" w:type="dxa"/>
              </w:tcPr>
            </w:tcPrChange>
          </w:tcPr>
          <w:p w14:paraId="0C3E74DB" w14:textId="59CBD6F2" w:rsidR="00DA7E56" w:rsidRDefault="00DA7E56">
            <w:pPr>
              <w:ind w:left="0" w:firstLine="0"/>
              <w:rPr>
                <w:ins w:id="311" w:author="Kaley Pinover" w:date="2015-09-04T12:17:00Z"/>
              </w:rPr>
            </w:pPr>
            <w:ins w:id="312" w:author="Kaley Pinover" w:date="2015-09-04T12:21:00Z">
              <w:r>
                <w:t>K</w:t>
              </w:r>
            </w:ins>
            <w:ins w:id="313" w:author="Kaley Pinover" w:date="2015-09-05T16:35:00Z">
              <w:r w:rsidR="00B3441E">
                <w:t>.</w:t>
              </w:r>
            </w:ins>
            <w:ins w:id="314" w:author="Kaley Pinover" w:date="2015-09-04T12:21:00Z">
              <w:r>
                <w:t xml:space="preserve"> Pinover</w:t>
              </w:r>
            </w:ins>
          </w:p>
        </w:tc>
        <w:tc>
          <w:tcPr>
            <w:tcW w:w="925" w:type="dxa"/>
            <w:tcPrChange w:id="315" w:author="Kaley Pinover" w:date="2015-09-05T16:40:00Z">
              <w:tcPr>
                <w:tcW w:w="925" w:type="dxa"/>
              </w:tcPr>
            </w:tcPrChange>
          </w:tcPr>
          <w:p w14:paraId="5315AAAF" w14:textId="31E10AD3" w:rsidR="00DA7E56" w:rsidRDefault="00DA7E56" w:rsidP="00DA7E56">
            <w:pPr>
              <w:ind w:left="0" w:firstLine="0"/>
              <w:rPr>
                <w:ins w:id="316" w:author="Kaley Pinover" w:date="2015-09-04T12:17:00Z"/>
              </w:rPr>
            </w:pPr>
            <w:ins w:id="317" w:author="Kaley Pinover" w:date="2015-09-04T12:25:00Z">
              <w:r>
                <w:t>ASEN</w:t>
              </w:r>
            </w:ins>
          </w:p>
        </w:tc>
        <w:tc>
          <w:tcPr>
            <w:tcW w:w="6005" w:type="dxa"/>
            <w:tcPrChange w:id="318" w:author="Kaley Pinover" w:date="2015-09-05T16:40:00Z">
              <w:tcPr>
                <w:tcW w:w="5236" w:type="dxa"/>
              </w:tcPr>
            </w:tcPrChange>
          </w:tcPr>
          <w:p w14:paraId="0141CD1A" w14:textId="1ED152B7" w:rsidR="00DA7E56" w:rsidRDefault="00B3441E">
            <w:pPr>
              <w:ind w:left="0" w:firstLine="0"/>
              <w:rPr>
                <w:ins w:id="319" w:author="Kaley Pinover" w:date="2015-09-04T12:17:00Z"/>
              </w:rPr>
            </w:pPr>
            <w:ins w:id="320" w:author="Kaley Pinover" w:date="2015-09-05T16:33:00Z">
              <w:r>
                <w:t>C</w:t>
              </w:r>
            </w:ins>
            <w:ins w:id="321" w:author="Kaley Pinover" w:date="2015-09-04T12:35:00Z">
              <w:r w:rsidR="004D23D4">
                <w:t>ommunication</w:t>
              </w:r>
            </w:ins>
            <w:ins w:id="322" w:author="Kaley Pinover" w:date="2015-09-05T16:36:00Z">
              <w:r>
                <w:t>s</w:t>
              </w:r>
            </w:ins>
            <w:ins w:id="323" w:author="Kaley Pinover" w:date="2015-09-04T12:35:00Z">
              <w:r w:rsidR="004D23D4">
                <w:t xml:space="preserve"> planning</w:t>
              </w:r>
            </w:ins>
            <w:ins w:id="324" w:author="Kaley Pinover" w:date="2015-09-05T16:26:00Z">
              <w:r>
                <w:t xml:space="preserve"> and</w:t>
              </w:r>
            </w:ins>
            <w:ins w:id="325" w:author="Kaley Pinover" w:date="2015-09-05T16:29:00Z">
              <w:r>
                <w:t xml:space="preserve"> </w:t>
              </w:r>
            </w:ins>
            <w:ins w:id="326" w:author="Kaley Pinover" w:date="2015-09-04T12:36:00Z">
              <w:r w:rsidR="004D23D4">
                <w:t>software package</w:t>
              </w:r>
            </w:ins>
            <w:ins w:id="327" w:author="Kaley Pinover" w:date="2015-09-05T16:29:00Z">
              <w:r>
                <w:t xml:space="preserve"> design</w:t>
              </w:r>
            </w:ins>
            <w:ins w:id="328" w:author="Kaley Pinover" w:date="2015-09-05T16:27:00Z">
              <w:r w:rsidR="00192E15">
                <w:t xml:space="preserve"> for complex system modeling.</w:t>
              </w:r>
            </w:ins>
            <w:ins w:id="329" w:author="Kaley Pinover" w:date="2015-09-04T12:36:00Z">
              <w:r w:rsidR="004D23D4">
                <w:t xml:space="preserve"> </w:t>
              </w:r>
            </w:ins>
            <w:ins w:id="330" w:author="Kaley Pinover" w:date="2015-09-05T16:34:00Z">
              <w:r>
                <w:t>Experience in s</w:t>
              </w:r>
            </w:ins>
            <w:ins w:id="331" w:author="Kaley Pinover" w:date="2015-09-05T16:27:00Z">
              <w:r>
                <w:t>ystems</w:t>
              </w:r>
            </w:ins>
            <w:ins w:id="332" w:author="Kaley Pinover" w:date="2015-09-04T12:36:00Z">
              <w:r>
                <w:t xml:space="preserve"> engineering</w:t>
              </w:r>
            </w:ins>
            <w:ins w:id="333" w:author="Kaley Pinover" w:date="2015-09-05T16:33:00Z">
              <w:r>
                <w:t xml:space="preserve">, </w:t>
              </w:r>
            </w:ins>
            <w:ins w:id="334" w:author="Kaley Pinover" w:date="2015-09-05T16:34:00Z">
              <w:r>
                <w:t xml:space="preserve">mission </w:t>
              </w:r>
            </w:ins>
            <w:ins w:id="335" w:author="Kaley Pinover" w:date="2015-09-05T16:36:00Z">
              <w:r>
                <w:t>design</w:t>
              </w:r>
            </w:ins>
            <w:ins w:id="336" w:author="Kaley Pinover" w:date="2015-09-05T16:34:00Z">
              <w:r>
                <w:t>, trade studies, and financial management</w:t>
              </w:r>
            </w:ins>
            <w:ins w:id="337" w:author="Kaley Pinover" w:date="2015-09-05T16:32:00Z">
              <w:r>
                <w:t xml:space="preserve">. </w:t>
              </w:r>
            </w:ins>
            <w:ins w:id="338" w:author="Kaley Pinover" w:date="2015-09-05T16:31:00Z">
              <w:r>
                <w:t>I</w:t>
              </w:r>
            </w:ins>
            <w:ins w:id="339" w:author="Kaley Pinover" w:date="2015-09-04T12:38:00Z">
              <w:r w:rsidR="004D23D4">
                <w:t xml:space="preserve">nterest in </w:t>
              </w:r>
            </w:ins>
            <w:ins w:id="340" w:author="Kaley Pinover" w:date="2015-09-04T12:39:00Z">
              <w:r>
                <w:t>communications</w:t>
              </w:r>
            </w:ins>
            <w:ins w:id="341" w:author="Kaley Pinover" w:date="2015-09-05T16:30:00Z">
              <w:r>
                <w:t xml:space="preserve"> </w:t>
              </w:r>
            </w:ins>
            <w:ins w:id="342" w:author="Kaley Pinover" w:date="2015-09-04T12:38:00Z">
              <w:r w:rsidR="004D23D4">
                <w:t>and imbedded software.</w:t>
              </w:r>
            </w:ins>
          </w:p>
        </w:tc>
        <w:tc>
          <w:tcPr>
            <w:tcW w:w="1051" w:type="dxa"/>
            <w:tcPrChange w:id="343" w:author="Kaley Pinover" w:date="2015-09-05T16:40:00Z">
              <w:tcPr>
                <w:tcW w:w="828" w:type="dxa"/>
              </w:tcPr>
            </w:tcPrChange>
          </w:tcPr>
          <w:p w14:paraId="54660389" w14:textId="1599851B" w:rsidR="00DA7E56" w:rsidRDefault="00845996" w:rsidP="00DA7E56">
            <w:pPr>
              <w:ind w:left="0" w:firstLine="0"/>
              <w:rPr>
                <w:ins w:id="344" w:author="Kaley Pinover" w:date="2015-09-04T12:17:00Z"/>
              </w:rPr>
            </w:pPr>
            <w:ins w:id="345" w:author="Kaley Pinover" w:date="2015-09-05T16:40:00Z">
              <w:r>
                <w:t>5.1</w:t>
              </w:r>
            </w:ins>
            <w:ins w:id="346" w:author="Kaley Pinover" w:date="2015-09-05T16:41:00Z">
              <w:r>
                <w:t>, 5.2</w:t>
              </w:r>
            </w:ins>
            <w:ins w:id="347" w:author="Kaley Pinover" w:date="2015-09-05T16:40:00Z">
              <w:r>
                <w:t>, 5.4, 5.5</w:t>
              </w:r>
            </w:ins>
          </w:p>
        </w:tc>
      </w:tr>
      <w:tr w:rsidR="00B3441E" w14:paraId="5E872217" w14:textId="77777777" w:rsidTr="00845996">
        <w:trPr>
          <w:ins w:id="348" w:author="Kaley Pinover" w:date="2015-09-04T12:17:00Z"/>
        </w:trPr>
        <w:tc>
          <w:tcPr>
            <w:tcW w:w="1487" w:type="dxa"/>
            <w:tcPrChange w:id="349" w:author="Kaley Pinover" w:date="2015-09-05T16:40:00Z">
              <w:tcPr>
                <w:tcW w:w="1638" w:type="dxa"/>
              </w:tcPr>
            </w:tcPrChange>
          </w:tcPr>
          <w:p w14:paraId="3B787BA1" w14:textId="6F3E4270" w:rsidR="00DA7E56" w:rsidRDefault="00DA7E56">
            <w:pPr>
              <w:ind w:left="0" w:firstLine="0"/>
              <w:rPr>
                <w:ins w:id="350" w:author="Kaley Pinover" w:date="2015-09-04T12:17:00Z"/>
              </w:rPr>
            </w:pPr>
            <w:ins w:id="351" w:author="Kaley Pinover" w:date="2015-09-04T12:21:00Z">
              <w:r>
                <w:lastRenderedPageBreak/>
                <w:t>N</w:t>
              </w:r>
            </w:ins>
            <w:ins w:id="352" w:author="Kaley Pinover" w:date="2015-09-05T16:35:00Z">
              <w:r w:rsidR="00B3441E">
                <w:t>.</w:t>
              </w:r>
            </w:ins>
            <w:ins w:id="353" w:author="Kaley Pinover" w:date="2015-09-04T12:21:00Z">
              <w:r>
                <w:t xml:space="preserve"> Peper</w:t>
              </w:r>
            </w:ins>
          </w:p>
        </w:tc>
        <w:tc>
          <w:tcPr>
            <w:tcW w:w="925" w:type="dxa"/>
            <w:tcPrChange w:id="354" w:author="Kaley Pinover" w:date="2015-09-05T16:40:00Z">
              <w:tcPr>
                <w:tcW w:w="925" w:type="dxa"/>
              </w:tcPr>
            </w:tcPrChange>
          </w:tcPr>
          <w:p w14:paraId="182B9A7F" w14:textId="353AC744" w:rsidR="00DA7E56" w:rsidRDefault="00DA7E56" w:rsidP="00DA7E56">
            <w:pPr>
              <w:ind w:left="0" w:firstLine="0"/>
              <w:rPr>
                <w:ins w:id="355" w:author="Kaley Pinover" w:date="2015-09-04T12:17:00Z"/>
              </w:rPr>
            </w:pPr>
            <w:ins w:id="356" w:author="Kaley Pinover" w:date="2015-09-04T12:25:00Z">
              <w:r>
                <w:t>ASEN</w:t>
              </w:r>
            </w:ins>
          </w:p>
        </w:tc>
        <w:tc>
          <w:tcPr>
            <w:tcW w:w="6005" w:type="dxa"/>
            <w:tcPrChange w:id="357" w:author="Kaley Pinover" w:date="2015-09-05T16:40:00Z">
              <w:tcPr>
                <w:tcW w:w="5236" w:type="dxa"/>
              </w:tcPr>
            </w:tcPrChange>
          </w:tcPr>
          <w:p w14:paraId="5BD2A6CB" w14:textId="2BD1CB40" w:rsidR="00DA7E56" w:rsidRDefault="004D23D4">
            <w:pPr>
              <w:ind w:left="0" w:firstLine="0"/>
              <w:rPr>
                <w:ins w:id="358" w:author="Kaley Pinover" w:date="2015-09-04T12:17:00Z"/>
              </w:rPr>
            </w:pPr>
            <w:ins w:id="359" w:author="Kaley Pinover" w:date="2015-09-04T12:39:00Z">
              <w:r>
                <w:t>S</w:t>
              </w:r>
            </w:ins>
            <w:ins w:id="360" w:author="Kaley Pinover" w:date="2015-09-04T12:32:00Z">
              <w:r>
                <w:t>oftware</w:t>
              </w:r>
            </w:ins>
            <w:ins w:id="361" w:author="Kaley Pinover" w:date="2015-09-04T12:39:00Z">
              <w:r>
                <w:t xml:space="preserve"> application and development</w:t>
              </w:r>
            </w:ins>
            <w:ins w:id="362" w:author="Kaley Pinover" w:date="2015-09-04T12:40:00Z">
              <w:r>
                <w:t>, and communication subsystem design. I</w:t>
              </w:r>
            </w:ins>
            <w:ins w:id="363" w:author="Kaley Pinover" w:date="2015-09-04T12:32:00Z">
              <w:r>
                <w:t>nterest in electronics</w:t>
              </w:r>
            </w:ins>
            <w:ins w:id="364" w:author="Kaley Pinover" w:date="2015-09-04T12:40:00Z">
              <w:r>
                <w:t xml:space="preserve"> and </w:t>
              </w:r>
            </w:ins>
            <w:ins w:id="365" w:author="Tess Geiger" w:date="2015-09-07T17:48:00Z">
              <w:r w:rsidR="0030758B">
                <w:t>e</w:t>
              </w:r>
            </w:ins>
            <w:bookmarkStart w:id="366" w:name="_GoBack"/>
            <w:bookmarkEnd w:id="366"/>
            <w:ins w:id="367" w:author="Kaley Pinover" w:date="2015-09-04T12:40:00Z">
              <w:del w:id="368" w:author="Tess Geiger" w:date="2015-09-07T17:48:00Z">
                <w:r w:rsidDel="0030758B">
                  <w:delText>i</w:delText>
                </w:r>
              </w:del>
              <w:r>
                <w:t>mbedded software implementation.</w:t>
              </w:r>
            </w:ins>
          </w:p>
        </w:tc>
        <w:tc>
          <w:tcPr>
            <w:tcW w:w="1051" w:type="dxa"/>
            <w:tcPrChange w:id="369" w:author="Kaley Pinover" w:date="2015-09-05T16:40:00Z">
              <w:tcPr>
                <w:tcW w:w="828" w:type="dxa"/>
              </w:tcPr>
            </w:tcPrChange>
          </w:tcPr>
          <w:p w14:paraId="3B559D7A" w14:textId="738C7A56" w:rsidR="00DA7E56" w:rsidRDefault="00845996" w:rsidP="00DA7E56">
            <w:pPr>
              <w:ind w:left="0" w:firstLine="0"/>
              <w:rPr>
                <w:ins w:id="370" w:author="Kaley Pinover" w:date="2015-09-04T12:17:00Z"/>
              </w:rPr>
            </w:pPr>
            <w:ins w:id="371" w:author="Kaley Pinover" w:date="2015-09-05T16:40:00Z">
              <w:r>
                <w:t>5.1, 5.</w:t>
              </w:r>
            </w:ins>
            <w:ins w:id="372" w:author="Kaley Pinover" w:date="2015-09-05T16:41:00Z">
              <w:r>
                <w:t>2, 5.4, 5.5</w:t>
              </w:r>
            </w:ins>
          </w:p>
        </w:tc>
      </w:tr>
      <w:tr w:rsidR="00B3441E" w14:paraId="2C71327F" w14:textId="77777777" w:rsidTr="00845996">
        <w:trPr>
          <w:ins w:id="373" w:author="Kaley Pinover" w:date="2015-09-04T12:17:00Z"/>
        </w:trPr>
        <w:tc>
          <w:tcPr>
            <w:tcW w:w="1487" w:type="dxa"/>
            <w:tcPrChange w:id="374" w:author="Kaley Pinover" w:date="2015-09-05T16:40:00Z">
              <w:tcPr>
                <w:tcW w:w="1638" w:type="dxa"/>
              </w:tcPr>
            </w:tcPrChange>
          </w:tcPr>
          <w:p w14:paraId="0133C538" w14:textId="69D15EAA" w:rsidR="00DA7E56" w:rsidRDefault="00B3441E" w:rsidP="00DA7E56">
            <w:pPr>
              <w:ind w:left="0" w:firstLine="0"/>
              <w:rPr>
                <w:ins w:id="375" w:author="Kaley Pinover" w:date="2015-09-04T12:17:00Z"/>
              </w:rPr>
            </w:pPr>
            <w:ins w:id="376" w:author="Kaley Pinover" w:date="2015-09-05T16:35:00Z">
              <w:r>
                <w:t>T.</w:t>
              </w:r>
            </w:ins>
            <w:ins w:id="377" w:author="Kaley Pinover" w:date="2015-09-04T12:22:00Z">
              <w:r w:rsidR="00DA7E56">
                <w:t xml:space="preserve"> Geiger</w:t>
              </w:r>
            </w:ins>
          </w:p>
        </w:tc>
        <w:tc>
          <w:tcPr>
            <w:tcW w:w="925" w:type="dxa"/>
            <w:tcPrChange w:id="378" w:author="Kaley Pinover" w:date="2015-09-05T16:40:00Z">
              <w:tcPr>
                <w:tcW w:w="925" w:type="dxa"/>
              </w:tcPr>
            </w:tcPrChange>
          </w:tcPr>
          <w:p w14:paraId="3A21A84C" w14:textId="7F42D724" w:rsidR="00DA7E56" w:rsidRDefault="00285477" w:rsidP="00DA7E56">
            <w:pPr>
              <w:ind w:left="0" w:firstLine="0"/>
              <w:rPr>
                <w:ins w:id="379" w:author="Kaley Pinover" w:date="2015-09-04T12:17:00Z"/>
              </w:rPr>
            </w:pPr>
            <w:ins w:id="380" w:author="Kaley Pinover" w:date="2015-09-04T12:25:00Z">
              <w:r>
                <w:t>E</w:t>
              </w:r>
            </w:ins>
            <w:ins w:id="381" w:author="Tess Geiger" w:date="2015-09-07T17:42:00Z">
              <w:r w:rsidR="00442E2C">
                <w:t>C</w:t>
              </w:r>
            </w:ins>
            <w:ins w:id="382" w:author="Kaley Pinover" w:date="2015-09-04T12:25:00Z">
              <w:r>
                <w:t>E</w:t>
              </w:r>
            </w:ins>
          </w:p>
        </w:tc>
        <w:tc>
          <w:tcPr>
            <w:tcW w:w="6005" w:type="dxa"/>
            <w:tcPrChange w:id="383" w:author="Kaley Pinover" w:date="2015-09-05T16:40:00Z">
              <w:tcPr>
                <w:tcW w:w="5236" w:type="dxa"/>
              </w:tcPr>
            </w:tcPrChange>
          </w:tcPr>
          <w:p w14:paraId="384232DE" w14:textId="2B85170B" w:rsidR="00DA7E56" w:rsidRDefault="004D23D4" w:rsidP="0030758B">
            <w:pPr>
              <w:ind w:left="0" w:firstLine="0"/>
              <w:rPr>
                <w:ins w:id="384" w:author="Kaley Pinover" w:date="2015-09-04T12:17:00Z"/>
              </w:rPr>
            </w:pPr>
            <w:ins w:id="385" w:author="Kaley Pinover" w:date="2015-09-04T12:40:00Z">
              <w:del w:id="386" w:author="Tess Geiger" w:date="2015-09-07T17:42:00Z">
                <w:r w:rsidDel="00442E2C">
                  <w:delText>Excels</w:delText>
                </w:r>
              </w:del>
            </w:ins>
            <w:ins w:id="387" w:author="Tess Geiger" w:date="2015-09-07T17:42:00Z">
              <w:r w:rsidR="00442E2C">
                <w:t>Experience</w:t>
              </w:r>
            </w:ins>
            <w:ins w:id="388" w:author="Kaley Pinover" w:date="2015-09-04T12:40:00Z">
              <w:r>
                <w:t xml:space="preserve"> in </w:t>
              </w:r>
            </w:ins>
            <w:ins w:id="389" w:author="Kaley Pinover" w:date="2015-09-04T12:33:00Z">
              <w:r>
                <w:t>electronic</w:t>
              </w:r>
            </w:ins>
            <w:ins w:id="390" w:author="Kaley Pinover" w:date="2015-09-04T12:40:00Z">
              <w:r>
                <w:t xml:space="preserve"> system design</w:t>
              </w:r>
            </w:ins>
            <w:ins w:id="391" w:author="Tess Geiger" w:date="2015-09-07T17:42:00Z">
              <w:r w:rsidR="00442E2C">
                <w:t xml:space="preserve"> and e</w:t>
              </w:r>
            </w:ins>
            <w:ins w:id="392" w:author="Kaley Pinover" w:date="2015-09-04T12:40:00Z">
              <w:del w:id="393" w:author="Tess Geiger" w:date="2015-09-07T17:42:00Z">
                <w:r w:rsidDel="00442E2C">
                  <w:delText>, i</w:delText>
                </w:r>
              </w:del>
              <w:r>
                <w:t>mbedded</w:t>
              </w:r>
            </w:ins>
            <w:ins w:id="394" w:author="Kaley Pinover" w:date="2015-09-04T12:33:00Z">
              <w:r w:rsidR="00285477">
                <w:t xml:space="preserve"> </w:t>
              </w:r>
              <w:del w:id="395" w:author="Tess Geiger" w:date="2015-09-07T17:46:00Z">
                <w:r w:rsidR="00285477" w:rsidDel="0030758B">
                  <w:delText>software</w:delText>
                </w:r>
              </w:del>
            </w:ins>
            <w:ins w:id="396" w:author="Tess Geiger" w:date="2015-09-07T17:46:00Z">
              <w:r w:rsidR="0030758B">
                <w:t>systems</w:t>
              </w:r>
            </w:ins>
            <w:ins w:id="397" w:author="Tess Geiger" w:date="2015-09-07T17:42:00Z">
              <w:r w:rsidR="00442E2C">
                <w:t>.</w:t>
              </w:r>
            </w:ins>
            <w:ins w:id="398" w:author="Kaley Pinover" w:date="2015-09-04T12:33:00Z">
              <w:del w:id="399" w:author="Tess Geiger" w:date="2015-09-07T17:42:00Z">
                <w:r w:rsidR="00285477" w:rsidDel="00442E2C">
                  <w:delText>,</w:delText>
                </w:r>
              </w:del>
              <w:r w:rsidR="00285477">
                <w:t xml:space="preserve"> </w:t>
              </w:r>
            </w:ins>
            <w:ins w:id="400" w:author="Tess Geiger" w:date="2015-09-07T17:43:00Z">
              <w:r w:rsidR="00442E2C">
                <w:t xml:space="preserve">Software </w:t>
              </w:r>
            </w:ins>
            <w:ins w:id="401" w:author="Tess Geiger" w:date="2015-09-07T17:45:00Z">
              <w:r w:rsidR="0030758B">
                <w:t>proficiency</w:t>
              </w:r>
            </w:ins>
            <w:ins w:id="402" w:author="Tess Geiger" w:date="2015-09-07T17:43:00Z">
              <w:r w:rsidR="00442E2C">
                <w:t xml:space="preserve"> in C and Assembly.</w:t>
              </w:r>
            </w:ins>
            <w:ins w:id="403" w:author="Kaley Pinover" w:date="2015-09-04T12:41:00Z">
              <w:del w:id="404" w:author="Tess Geiger" w:date="2015-09-07T17:42:00Z">
                <w:r w:rsidDel="00442E2C">
                  <w:delText>and development in</w:delText>
                </w:r>
              </w:del>
            </w:ins>
            <w:ins w:id="405" w:author="Kaley Pinover" w:date="2015-09-04T12:33:00Z">
              <w:del w:id="406" w:author="Tess Geiger" w:date="2015-09-07T17:42:00Z">
                <w:r w:rsidR="00285477" w:rsidDel="00442E2C">
                  <w:delText xml:space="preserve"> assembly language</w:delText>
                </w:r>
              </w:del>
            </w:ins>
            <w:ins w:id="407" w:author="Kaley Pinover" w:date="2015-09-04T12:41:00Z">
              <w:del w:id="408" w:author="Tess Geiger" w:date="2015-09-07T17:42:00Z">
                <w:r w:rsidDel="00442E2C">
                  <w:delText>.</w:delText>
                </w:r>
              </w:del>
            </w:ins>
          </w:p>
        </w:tc>
        <w:tc>
          <w:tcPr>
            <w:tcW w:w="1051" w:type="dxa"/>
            <w:tcPrChange w:id="409" w:author="Kaley Pinover" w:date="2015-09-05T16:40:00Z">
              <w:tcPr>
                <w:tcW w:w="828" w:type="dxa"/>
              </w:tcPr>
            </w:tcPrChange>
          </w:tcPr>
          <w:p w14:paraId="5EA649FC" w14:textId="3F2DD841" w:rsidR="00DA7E56" w:rsidRDefault="00845996" w:rsidP="00DA7E56">
            <w:pPr>
              <w:ind w:left="0" w:firstLine="0"/>
              <w:rPr>
                <w:ins w:id="410" w:author="Kaley Pinover" w:date="2015-09-04T12:17:00Z"/>
              </w:rPr>
            </w:pPr>
            <w:ins w:id="411" w:author="Kaley Pinover" w:date="2015-09-05T16:41:00Z">
              <w:r>
                <w:t>5.1, 5.2, 5.3, 5.4</w:t>
              </w:r>
            </w:ins>
          </w:p>
        </w:tc>
      </w:tr>
      <w:tr w:rsidR="00B3441E" w14:paraId="67888F69" w14:textId="77777777" w:rsidTr="00845996">
        <w:trPr>
          <w:ins w:id="412" w:author="Kaley Pinover" w:date="2015-09-04T12:17:00Z"/>
        </w:trPr>
        <w:tc>
          <w:tcPr>
            <w:tcW w:w="1487" w:type="dxa"/>
            <w:tcPrChange w:id="413" w:author="Kaley Pinover" w:date="2015-09-05T16:40:00Z">
              <w:tcPr>
                <w:tcW w:w="1638" w:type="dxa"/>
              </w:tcPr>
            </w:tcPrChange>
          </w:tcPr>
          <w:p w14:paraId="0DAB05D6" w14:textId="74DF7515" w:rsidR="00DA7E56" w:rsidRDefault="00DA7E56">
            <w:pPr>
              <w:ind w:left="0" w:firstLine="0"/>
              <w:rPr>
                <w:ins w:id="414" w:author="Kaley Pinover" w:date="2015-09-04T12:17:00Z"/>
              </w:rPr>
            </w:pPr>
            <w:ins w:id="415" w:author="Kaley Pinover" w:date="2015-09-04T12:22:00Z">
              <w:r>
                <w:t>D</w:t>
              </w:r>
            </w:ins>
            <w:ins w:id="416" w:author="Kaley Pinover" w:date="2015-09-05T16:35:00Z">
              <w:r w:rsidR="00B3441E">
                <w:t xml:space="preserve">. </w:t>
              </w:r>
            </w:ins>
            <w:ins w:id="417" w:author="Kaley Pinover" w:date="2015-09-04T12:22:00Z">
              <w:r>
                <w:t>Campbell</w:t>
              </w:r>
            </w:ins>
          </w:p>
        </w:tc>
        <w:tc>
          <w:tcPr>
            <w:tcW w:w="925" w:type="dxa"/>
            <w:tcPrChange w:id="418" w:author="Kaley Pinover" w:date="2015-09-05T16:40:00Z">
              <w:tcPr>
                <w:tcW w:w="925" w:type="dxa"/>
              </w:tcPr>
            </w:tcPrChange>
          </w:tcPr>
          <w:p w14:paraId="750B9218" w14:textId="56D9D493" w:rsidR="00DA7E56" w:rsidRDefault="00285477" w:rsidP="00DA7E56">
            <w:pPr>
              <w:ind w:left="0" w:firstLine="0"/>
              <w:rPr>
                <w:ins w:id="419" w:author="Kaley Pinover" w:date="2015-09-04T12:17:00Z"/>
              </w:rPr>
            </w:pPr>
            <w:ins w:id="420" w:author="Kaley Pinover" w:date="2015-09-04T12:25:00Z">
              <w:r>
                <w:t>ASEN</w:t>
              </w:r>
            </w:ins>
          </w:p>
        </w:tc>
        <w:tc>
          <w:tcPr>
            <w:tcW w:w="6005" w:type="dxa"/>
            <w:tcPrChange w:id="421" w:author="Kaley Pinover" w:date="2015-09-05T16:40:00Z">
              <w:tcPr>
                <w:tcW w:w="5236" w:type="dxa"/>
              </w:tcPr>
            </w:tcPrChange>
          </w:tcPr>
          <w:p w14:paraId="57F09B21" w14:textId="1CA3DE4B" w:rsidR="00DA7E56" w:rsidRDefault="004D23D4">
            <w:pPr>
              <w:ind w:left="0" w:firstLine="0"/>
              <w:rPr>
                <w:ins w:id="422" w:author="Kaley Pinover" w:date="2015-09-04T12:17:00Z"/>
              </w:rPr>
            </w:pPr>
            <w:ins w:id="423" w:author="Kaley Pinover" w:date="2015-09-04T12:42:00Z">
              <w:r>
                <w:t>Experience in e</w:t>
              </w:r>
            </w:ins>
            <w:ins w:id="424" w:author="Kaley Pinover" w:date="2015-09-04T12:33:00Z">
              <w:r w:rsidR="00285477">
                <w:t>m</w:t>
              </w:r>
              <w:r>
                <w:t>bedded systems, microcontroller</w:t>
              </w:r>
            </w:ins>
            <w:ins w:id="425" w:author="Kaley Pinover" w:date="2015-09-04T12:42:00Z">
              <w:r>
                <w:t xml:space="preserve"> design, and </w:t>
              </w:r>
            </w:ins>
            <w:ins w:id="426" w:author="Kaley Pinover" w:date="2015-09-04T12:33:00Z">
              <w:r w:rsidR="00285477">
                <w:t>LabView</w:t>
              </w:r>
            </w:ins>
            <w:ins w:id="427" w:author="Kaley Pinover" w:date="2015-09-04T12:42:00Z">
              <w:r>
                <w:t xml:space="preserve"> software development.</w:t>
              </w:r>
            </w:ins>
            <w:ins w:id="428" w:author="Kaley Pinover" w:date="2015-09-04T12:33:00Z">
              <w:r w:rsidR="00285477">
                <w:t xml:space="preserve"> </w:t>
              </w:r>
            </w:ins>
            <w:ins w:id="429" w:author="Kaley Pinover" w:date="2015-09-04T12:43:00Z">
              <w:r>
                <w:t>Minoring in Applied Mathematics with an interest in electronics.</w:t>
              </w:r>
            </w:ins>
          </w:p>
        </w:tc>
        <w:tc>
          <w:tcPr>
            <w:tcW w:w="1051" w:type="dxa"/>
            <w:tcPrChange w:id="430" w:author="Kaley Pinover" w:date="2015-09-05T16:40:00Z">
              <w:tcPr>
                <w:tcW w:w="828" w:type="dxa"/>
              </w:tcPr>
            </w:tcPrChange>
          </w:tcPr>
          <w:p w14:paraId="447C16EE" w14:textId="5CCDF91F" w:rsidR="00DA7E56" w:rsidRDefault="00845996" w:rsidP="00DA7E56">
            <w:pPr>
              <w:ind w:left="0" w:firstLine="0"/>
              <w:rPr>
                <w:ins w:id="431" w:author="Kaley Pinover" w:date="2015-09-04T12:17:00Z"/>
              </w:rPr>
            </w:pPr>
            <w:ins w:id="432" w:author="Kaley Pinover" w:date="2015-09-05T16:42:00Z">
              <w:r>
                <w:t>5.2, 5.4, 5.5</w:t>
              </w:r>
            </w:ins>
          </w:p>
        </w:tc>
      </w:tr>
      <w:tr w:rsidR="00B3441E" w14:paraId="11AAF5EC" w14:textId="77777777" w:rsidTr="00845996">
        <w:trPr>
          <w:ins w:id="433" w:author="Kaley Pinover" w:date="2015-09-04T12:17:00Z"/>
        </w:trPr>
        <w:tc>
          <w:tcPr>
            <w:tcW w:w="1487" w:type="dxa"/>
            <w:tcPrChange w:id="434" w:author="Kaley Pinover" w:date="2015-09-05T16:40:00Z">
              <w:tcPr>
                <w:tcW w:w="1638" w:type="dxa"/>
              </w:tcPr>
            </w:tcPrChange>
          </w:tcPr>
          <w:p w14:paraId="7CF29F02" w14:textId="5DEEA474" w:rsidR="00DA7E56" w:rsidRDefault="00DA7E56">
            <w:pPr>
              <w:ind w:left="0" w:firstLine="0"/>
              <w:rPr>
                <w:ins w:id="435" w:author="Kaley Pinover" w:date="2015-09-04T12:17:00Z"/>
              </w:rPr>
            </w:pPr>
            <w:ins w:id="436" w:author="Kaley Pinover" w:date="2015-09-04T12:22:00Z">
              <w:r>
                <w:t>A</w:t>
              </w:r>
            </w:ins>
            <w:ins w:id="437" w:author="Kaley Pinover" w:date="2015-09-05T16:35:00Z">
              <w:r w:rsidR="00B3441E">
                <w:t>.</w:t>
              </w:r>
            </w:ins>
            <w:ins w:id="438" w:author="Kaley Pinover" w:date="2015-09-04T12:22:00Z">
              <w:r>
                <w:t xml:space="preserve"> Archuleta</w:t>
              </w:r>
            </w:ins>
          </w:p>
        </w:tc>
        <w:tc>
          <w:tcPr>
            <w:tcW w:w="925" w:type="dxa"/>
            <w:tcPrChange w:id="439" w:author="Kaley Pinover" w:date="2015-09-05T16:40:00Z">
              <w:tcPr>
                <w:tcW w:w="925" w:type="dxa"/>
              </w:tcPr>
            </w:tcPrChange>
          </w:tcPr>
          <w:p w14:paraId="02CB1733" w14:textId="7DBCFA98" w:rsidR="00DA7E56" w:rsidRDefault="00285477" w:rsidP="00DA7E56">
            <w:pPr>
              <w:ind w:left="0" w:firstLine="0"/>
              <w:rPr>
                <w:ins w:id="440" w:author="Kaley Pinover" w:date="2015-09-04T12:17:00Z"/>
              </w:rPr>
            </w:pPr>
            <w:ins w:id="441" w:author="Kaley Pinover" w:date="2015-09-04T12:25:00Z">
              <w:r>
                <w:t>ASEN</w:t>
              </w:r>
            </w:ins>
          </w:p>
        </w:tc>
        <w:tc>
          <w:tcPr>
            <w:tcW w:w="6005" w:type="dxa"/>
            <w:tcPrChange w:id="442" w:author="Kaley Pinover" w:date="2015-09-05T16:40:00Z">
              <w:tcPr>
                <w:tcW w:w="5236" w:type="dxa"/>
              </w:tcPr>
            </w:tcPrChange>
          </w:tcPr>
          <w:p w14:paraId="4445C297" w14:textId="1269CB34" w:rsidR="00DA7E56" w:rsidRDefault="00285477">
            <w:pPr>
              <w:ind w:left="0" w:firstLine="0"/>
              <w:rPr>
                <w:ins w:id="443" w:author="Kaley Pinover" w:date="2015-09-04T12:17:00Z"/>
              </w:rPr>
            </w:pPr>
            <w:ins w:id="444" w:author="Kaley Pinover" w:date="2015-09-04T12:33:00Z">
              <w:r>
                <w:t>CAD</w:t>
              </w:r>
            </w:ins>
            <w:ins w:id="445" w:author="Kaley Pinover" w:date="2015-09-04T12:44:00Z">
              <w:r w:rsidR="004D23D4">
                <w:t xml:space="preserve"> experience, mechanical design</w:t>
              </w:r>
            </w:ins>
            <w:ins w:id="446" w:author="Kaley Pinover" w:date="2015-09-04T12:33:00Z">
              <w:r>
                <w:t xml:space="preserve">, </w:t>
              </w:r>
            </w:ins>
            <w:ins w:id="447" w:author="Kaley Pinover" w:date="2015-09-04T12:44:00Z">
              <w:r w:rsidR="004D23D4">
                <w:t xml:space="preserve">and is </w:t>
              </w:r>
            </w:ins>
            <w:ins w:id="448" w:author="Kaley Pinover" w:date="2015-09-04T12:33:00Z">
              <w:r>
                <w:t>machine shop certified</w:t>
              </w:r>
            </w:ins>
            <w:ins w:id="449" w:author="Kaley Pinover" w:date="2015-09-04T12:44:00Z">
              <w:r w:rsidR="004D23D4">
                <w:t>. Interested in</w:t>
              </w:r>
            </w:ins>
            <w:ins w:id="450" w:author="Kaley Pinover" w:date="2015-09-04T12:33:00Z">
              <w:r w:rsidR="004D23D4">
                <w:t xml:space="preserve"> robotics.</w:t>
              </w:r>
            </w:ins>
          </w:p>
        </w:tc>
        <w:tc>
          <w:tcPr>
            <w:tcW w:w="1051" w:type="dxa"/>
            <w:tcPrChange w:id="451" w:author="Kaley Pinover" w:date="2015-09-05T16:40:00Z">
              <w:tcPr>
                <w:tcW w:w="828" w:type="dxa"/>
              </w:tcPr>
            </w:tcPrChange>
          </w:tcPr>
          <w:p w14:paraId="4346E423" w14:textId="429C0F89" w:rsidR="00DA7E56" w:rsidRDefault="00845996" w:rsidP="00DA7E56">
            <w:pPr>
              <w:ind w:left="0" w:firstLine="0"/>
              <w:rPr>
                <w:ins w:id="452" w:author="Kaley Pinover" w:date="2015-09-04T12:17:00Z"/>
              </w:rPr>
            </w:pPr>
            <w:ins w:id="453" w:author="Kaley Pinover" w:date="2015-09-05T16:42:00Z">
              <w:r>
                <w:t>5.4, 5.5</w:t>
              </w:r>
            </w:ins>
          </w:p>
        </w:tc>
      </w:tr>
      <w:tr w:rsidR="00B3441E" w14:paraId="6EC3FEB2" w14:textId="77777777" w:rsidTr="00845996">
        <w:trPr>
          <w:ins w:id="454" w:author="Kaley Pinover" w:date="2015-09-04T12:17:00Z"/>
        </w:trPr>
        <w:tc>
          <w:tcPr>
            <w:tcW w:w="1487" w:type="dxa"/>
            <w:tcPrChange w:id="455" w:author="Kaley Pinover" w:date="2015-09-05T16:40:00Z">
              <w:tcPr>
                <w:tcW w:w="1638" w:type="dxa"/>
              </w:tcPr>
            </w:tcPrChange>
          </w:tcPr>
          <w:p w14:paraId="66A92517" w14:textId="4050E01A" w:rsidR="00DA7E56" w:rsidRDefault="00DA7E56">
            <w:pPr>
              <w:ind w:left="0" w:firstLine="0"/>
              <w:rPr>
                <w:ins w:id="456" w:author="Kaley Pinover" w:date="2015-09-04T12:17:00Z"/>
              </w:rPr>
            </w:pPr>
            <w:ins w:id="457" w:author="Kaley Pinover" w:date="2015-09-04T12:23:00Z">
              <w:r>
                <w:t>J</w:t>
              </w:r>
            </w:ins>
            <w:ins w:id="458" w:author="Kaley Pinover" w:date="2015-09-05T16:35:00Z">
              <w:r w:rsidR="00B3441E">
                <w:t>.</w:t>
              </w:r>
            </w:ins>
            <w:ins w:id="459" w:author="Kaley Pinover" w:date="2015-09-04T12:23:00Z">
              <w:r>
                <w:t xml:space="preserve"> Thompson</w:t>
              </w:r>
            </w:ins>
          </w:p>
        </w:tc>
        <w:tc>
          <w:tcPr>
            <w:tcW w:w="925" w:type="dxa"/>
            <w:tcPrChange w:id="460" w:author="Kaley Pinover" w:date="2015-09-05T16:40:00Z">
              <w:tcPr>
                <w:tcW w:w="925" w:type="dxa"/>
              </w:tcPr>
            </w:tcPrChange>
          </w:tcPr>
          <w:p w14:paraId="0200D2B4" w14:textId="4CB4E5B4" w:rsidR="00285477" w:rsidRDefault="00285477" w:rsidP="00DA7E56">
            <w:pPr>
              <w:ind w:left="0" w:firstLine="0"/>
              <w:rPr>
                <w:ins w:id="461" w:author="Kaley Pinover" w:date="2015-09-04T12:17:00Z"/>
              </w:rPr>
            </w:pPr>
            <w:ins w:id="462" w:author="Kaley Pinover" w:date="2015-09-04T12:25:00Z">
              <w:r>
                <w:t>ASEN</w:t>
              </w:r>
            </w:ins>
          </w:p>
        </w:tc>
        <w:tc>
          <w:tcPr>
            <w:tcW w:w="6005" w:type="dxa"/>
            <w:tcPrChange w:id="463" w:author="Kaley Pinover" w:date="2015-09-05T16:40:00Z">
              <w:tcPr>
                <w:tcW w:w="5236" w:type="dxa"/>
              </w:tcPr>
            </w:tcPrChange>
          </w:tcPr>
          <w:p w14:paraId="749FF3B7" w14:textId="0D920B56" w:rsidR="00DA7E56" w:rsidRDefault="00285477">
            <w:pPr>
              <w:ind w:left="0" w:firstLine="0"/>
              <w:rPr>
                <w:ins w:id="464" w:author="Kaley Pinover" w:date="2015-09-04T12:17:00Z"/>
              </w:rPr>
            </w:pPr>
            <w:ins w:id="465" w:author="Kaley Pinover" w:date="2015-09-04T12:33:00Z">
              <w:r>
                <w:t xml:space="preserve">Extensive </w:t>
              </w:r>
            </w:ins>
            <w:ins w:id="466" w:author="Kaley Pinover" w:date="2015-09-04T12:45:00Z">
              <w:r w:rsidR="004D23D4">
                <w:t xml:space="preserve">experience in </w:t>
              </w:r>
            </w:ins>
            <w:ins w:id="467" w:author="Kaley Pinover" w:date="2015-09-04T12:33:00Z">
              <w:r w:rsidR="004D23D4">
                <w:t>wireless communication</w:t>
              </w:r>
              <w:r>
                <w:t xml:space="preserve"> and </w:t>
              </w:r>
              <w:r w:rsidR="004D23D4">
                <w:t>swarm robotics, microcontroller</w:t>
              </w:r>
            </w:ins>
            <w:ins w:id="468" w:author="Kaley Pinover" w:date="2015-09-04T12:45:00Z">
              <w:r w:rsidR="004D23D4">
                <w:t xml:space="preserve"> design</w:t>
              </w:r>
            </w:ins>
            <w:ins w:id="469" w:author="Kaley Pinover" w:date="2015-09-04T12:33:00Z">
              <w:r>
                <w:t>, and machin</w:t>
              </w:r>
            </w:ins>
            <w:ins w:id="470" w:author="Kaley Pinover" w:date="2015-09-04T12:45:00Z">
              <w:r w:rsidR="004D23D4">
                <w:t>ing. Minoring in Computer Science.</w:t>
              </w:r>
            </w:ins>
          </w:p>
        </w:tc>
        <w:tc>
          <w:tcPr>
            <w:tcW w:w="1051" w:type="dxa"/>
            <w:tcPrChange w:id="471" w:author="Kaley Pinover" w:date="2015-09-05T16:40:00Z">
              <w:tcPr>
                <w:tcW w:w="828" w:type="dxa"/>
              </w:tcPr>
            </w:tcPrChange>
          </w:tcPr>
          <w:p w14:paraId="3755B9C1" w14:textId="1E0BE471" w:rsidR="00DA7E56" w:rsidRDefault="00845996" w:rsidP="00DA7E56">
            <w:pPr>
              <w:ind w:left="0" w:firstLine="0"/>
              <w:rPr>
                <w:ins w:id="472" w:author="Kaley Pinover" w:date="2015-09-04T12:17:00Z"/>
              </w:rPr>
            </w:pPr>
            <w:ins w:id="473" w:author="Kaley Pinover" w:date="2015-09-05T16:42:00Z">
              <w:r>
                <w:t>5.1, 5.2, 5.4, 5.5</w:t>
              </w:r>
            </w:ins>
          </w:p>
        </w:tc>
      </w:tr>
      <w:tr w:rsidR="00B3441E" w14:paraId="6D2DF41B" w14:textId="77777777" w:rsidTr="00845996">
        <w:trPr>
          <w:ins w:id="474" w:author="Kaley Pinover" w:date="2015-09-04T12:17:00Z"/>
        </w:trPr>
        <w:tc>
          <w:tcPr>
            <w:tcW w:w="1487" w:type="dxa"/>
            <w:tcPrChange w:id="475" w:author="Kaley Pinover" w:date="2015-09-05T16:40:00Z">
              <w:tcPr>
                <w:tcW w:w="1638" w:type="dxa"/>
              </w:tcPr>
            </w:tcPrChange>
          </w:tcPr>
          <w:p w14:paraId="700EEDD8" w14:textId="411F286D" w:rsidR="00DA7E56" w:rsidRDefault="00DA7E56">
            <w:pPr>
              <w:ind w:left="0" w:firstLine="0"/>
              <w:rPr>
                <w:ins w:id="476" w:author="Kaley Pinover" w:date="2015-09-04T12:17:00Z"/>
              </w:rPr>
            </w:pPr>
            <w:ins w:id="477" w:author="Kaley Pinover" w:date="2015-09-04T12:23:00Z">
              <w:r>
                <w:t>K</w:t>
              </w:r>
            </w:ins>
            <w:ins w:id="478" w:author="Kaley Pinover" w:date="2015-09-05T16:35:00Z">
              <w:r w:rsidR="00B3441E">
                <w:t xml:space="preserve">. </w:t>
              </w:r>
            </w:ins>
            <w:ins w:id="479" w:author="Kaley Pinover" w:date="2015-09-04T12:23:00Z">
              <w:r>
                <w:t>Mulcair</w:t>
              </w:r>
            </w:ins>
          </w:p>
        </w:tc>
        <w:tc>
          <w:tcPr>
            <w:tcW w:w="925" w:type="dxa"/>
            <w:tcPrChange w:id="480" w:author="Kaley Pinover" w:date="2015-09-05T16:40:00Z">
              <w:tcPr>
                <w:tcW w:w="925" w:type="dxa"/>
              </w:tcPr>
            </w:tcPrChange>
          </w:tcPr>
          <w:p w14:paraId="07C768FD" w14:textId="5B06E37B" w:rsidR="00DA7E56" w:rsidRDefault="00285477" w:rsidP="00DA7E56">
            <w:pPr>
              <w:ind w:left="0" w:firstLine="0"/>
              <w:rPr>
                <w:ins w:id="481" w:author="Kaley Pinover" w:date="2015-09-04T12:17:00Z"/>
              </w:rPr>
            </w:pPr>
            <w:ins w:id="482" w:author="Kaley Pinover" w:date="2015-09-04T12:25:00Z">
              <w:r>
                <w:t>ASEN</w:t>
              </w:r>
            </w:ins>
          </w:p>
        </w:tc>
        <w:tc>
          <w:tcPr>
            <w:tcW w:w="6005" w:type="dxa"/>
            <w:tcPrChange w:id="483" w:author="Kaley Pinover" w:date="2015-09-05T16:40:00Z">
              <w:tcPr>
                <w:tcW w:w="5236" w:type="dxa"/>
              </w:tcPr>
            </w:tcPrChange>
          </w:tcPr>
          <w:p w14:paraId="08136C95" w14:textId="48A6B483" w:rsidR="00DA7E56" w:rsidRDefault="008A3D50" w:rsidP="00DA7E56">
            <w:pPr>
              <w:ind w:left="0" w:firstLine="0"/>
              <w:rPr>
                <w:ins w:id="484" w:author="Kaley Pinover" w:date="2015-09-04T12:17:00Z"/>
              </w:rPr>
            </w:pPr>
            <w:ins w:id="485" w:author="Kaley Pinover" w:date="2015-09-04T12:45:00Z">
              <w:r>
                <w:t xml:space="preserve">Software development in </w:t>
              </w:r>
            </w:ins>
            <w:ins w:id="486" w:author="Kaley Pinover" w:date="2015-09-04T12:33:00Z">
              <w:r>
                <w:t xml:space="preserve">C, C++, </w:t>
              </w:r>
            </w:ins>
            <w:ins w:id="487" w:author="Kaley Pinover" w:date="2015-09-04T12:46:00Z">
              <w:r>
                <w:t xml:space="preserve">and </w:t>
              </w:r>
            </w:ins>
            <w:ins w:id="488" w:author="Kaley Pinover" w:date="2015-09-04T12:33:00Z">
              <w:r>
                <w:t>Matlab</w:t>
              </w:r>
            </w:ins>
            <w:ins w:id="489" w:author="Kaley Pinover" w:date="2015-09-04T12:46:00Z">
              <w:r>
                <w:t>. Complex system</w:t>
              </w:r>
            </w:ins>
            <w:ins w:id="490" w:author="Kaley Pinover" w:date="2015-09-04T12:33:00Z">
              <w:r>
                <w:t xml:space="preserve"> modeling</w:t>
              </w:r>
            </w:ins>
            <w:ins w:id="491" w:author="Kaley Pinover" w:date="2015-09-04T12:46:00Z">
              <w:r>
                <w:t xml:space="preserve"> and electrical </w:t>
              </w:r>
            </w:ins>
            <w:ins w:id="492" w:author="Kaley Pinover" w:date="2015-09-04T12:53:00Z">
              <w:r>
                <w:t xml:space="preserve">and mechanical </w:t>
              </w:r>
            </w:ins>
            <w:ins w:id="493" w:author="Kaley Pinover" w:date="2015-09-04T12:33:00Z">
              <w:r>
                <w:t>test engineering</w:t>
              </w:r>
            </w:ins>
            <w:ins w:id="494" w:author="Kaley Pinover" w:date="2015-09-04T12:46:00Z">
              <w:r>
                <w:t xml:space="preserve"> experience. Interest in</w:t>
              </w:r>
            </w:ins>
            <w:ins w:id="495" w:author="Kaley Pinover" w:date="2015-09-04T12:33:00Z">
              <w:r w:rsidR="00285477">
                <w:t xml:space="preserve"> systems engineering</w:t>
              </w:r>
            </w:ins>
            <w:ins w:id="496" w:author="Kaley Pinover" w:date="2015-09-04T12:46:00Z">
              <w:r>
                <w:t>.</w:t>
              </w:r>
            </w:ins>
          </w:p>
        </w:tc>
        <w:tc>
          <w:tcPr>
            <w:tcW w:w="1051" w:type="dxa"/>
            <w:tcPrChange w:id="497" w:author="Kaley Pinover" w:date="2015-09-05T16:40:00Z">
              <w:tcPr>
                <w:tcW w:w="828" w:type="dxa"/>
              </w:tcPr>
            </w:tcPrChange>
          </w:tcPr>
          <w:p w14:paraId="6C394C38" w14:textId="599FFC6A" w:rsidR="00DA7E56" w:rsidRDefault="00845996" w:rsidP="00DA7E56">
            <w:pPr>
              <w:ind w:left="0" w:firstLine="0"/>
              <w:rPr>
                <w:ins w:id="498" w:author="Kaley Pinover" w:date="2015-09-04T12:17:00Z"/>
              </w:rPr>
            </w:pPr>
            <w:ins w:id="499" w:author="Kaley Pinover" w:date="2015-09-05T16:42:00Z">
              <w:r>
                <w:t>5.2, 5.4, 5.5</w:t>
              </w:r>
            </w:ins>
          </w:p>
        </w:tc>
      </w:tr>
      <w:tr w:rsidR="00B3441E" w14:paraId="3C1F0BB8" w14:textId="77777777" w:rsidTr="00845996">
        <w:trPr>
          <w:ins w:id="500" w:author="Kaley Pinover" w:date="2015-09-04T12:17:00Z"/>
        </w:trPr>
        <w:tc>
          <w:tcPr>
            <w:tcW w:w="1487" w:type="dxa"/>
            <w:tcPrChange w:id="501" w:author="Kaley Pinover" w:date="2015-09-05T16:40:00Z">
              <w:tcPr>
                <w:tcW w:w="1638" w:type="dxa"/>
              </w:tcPr>
            </w:tcPrChange>
          </w:tcPr>
          <w:p w14:paraId="16FAA214" w14:textId="41D2EAD4" w:rsidR="00DA7E56" w:rsidRDefault="00DA7E56">
            <w:pPr>
              <w:ind w:left="0" w:firstLine="0"/>
              <w:rPr>
                <w:ins w:id="502" w:author="Kaley Pinover" w:date="2015-09-04T12:17:00Z"/>
              </w:rPr>
            </w:pPr>
            <w:ins w:id="503" w:author="Kaley Pinover" w:date="2015-09-04T12:23:00Z">
              <w:r>
                <w:t>E</w:t>
              </w:r>
            </w:ins>
            <w:ins w:id="504" w:author="Kaley Pinover" w:date="2015-09-05T16:35:00Z">
              <w:r w:rsidR="00B3441E">
                <w:t xml:space="preserve">. </w:t>
              </w:r>
            </w:ins>
            <w:ins w:id="505" w:author="Kaley Pinover" w:date="2015-09-04T12:23:00Z">
              <w:r>
                <w:t>Rodri</w:t>
              </w:r>
            </w:ins>
            <w:ins w:id="506" w:author="Kaley Pinover" w:date="2015-09-04T12:24:00Z">
              <w:r>
                <w:t>g</w:t>
              </w:r>
            </w:ins>
            <w:ins w:id="507" w:author="Kaley Pinover" w:date="2015-09-04T12:23:00Z">
              <w:r>
                <w:t>uez</w:t>
              </w:r>
            </w:ins>
          </w:p>
        </w:tc>
        <w:tc>
          <w:tcPr>
            <w:tcW w:w="925" w:type="dxa"/>
            <w:tcPrChange w:id="508" w:author="Kaley Pinover" w:date="2015-09-05T16:40:00Z">
              <w:tcPr>
                <w:tcW w:w="925" w:type="dxa"/>
              </w:tcPr>
            </w:tcPrChange>
          </w:tcPr>
          <w:p w14:paraId="28288CE5" w14:textId="3251D4F4" w:rsidR="00DA7E56" w:rsidRDefault="00285477" w:rsidP="00DA7E56">
            <w:pPr>
              <w:ind w:left="0" w:firstLine="0"/>
              <w:rPr>
                <w:ins w:id="509" w:author="Kaley Pinover" w:date="2015-09-04T12:17:00Z"/>
              </w:rPr>
            </w:pPr>
            <w:ins w:id="510" w:author="Kaley Pinover" w:date="2015-09-04T12:25:00Z">
              <w:r>
                <w:t>ASEN</w:t>
              </w:r>
            </w:ins>
          </w:p>
        </w:tc>
        <w:tc>
          <w:tcPr>
            <w:tcW w:w="6005" w:type="dxa"/>
            <w:tcPrChange w:id="511" w:author="Kaley Pinover" w:date="2015-09-05T16:40:00Z">
              <w:tcPr>
                <w:tcW w:w="5236" w:type="dxa"/>
              </w:tcPr>
            </w:tcPrChange>
          </w:tcPr>
          <w:p w14:paraId="36B1E670" w14:textId="6282A2A6" w:rsidR="00DA7E56" w:rsidRDefault="008A3D50">
            <w:pPr>
              <w:ind w:left="0" w:firstLine="0"/>
              <w:rPr>
                <w:ins w:id="512" w:author="Kaley Pinover" w:date="2015-09-04T12:17:00Z"/>
              </w:rPr>
            </w:pPr>
            <w:ins w:id="513" w:author="Kaley Pinover" w:date="2015-09-04T12:46:00Z">
              <w:r>
                <w:t xml:space="preserve">Experience in </w:t>
              </w:r>
            </w:ins>
            <w:ins w:id="514" w:author="Kaley Pinover" w:date="2015-09-04T12:34:00Z">
              <w:r>
                <w:t>structur</w:t>
              </w:r>
            </w:ins>
            <w:ins w:id="515" w:author="Kaley Pinover" w:date="2015-09-04T12:47:00Z">
              <w:r>
                <w:t>al design and analysis, including Finite Element Method and</w:t>
              </w:r>
            </w:ins>
            <w:ins w:id="516" w:author="Kaley Pinover" w:date="2015-09-04T12:34:00Z">
              <w:r>
                <w:t xml:space="preserve"> manufacturing</w:t>
              </w:r>
            </w:ins>
            <w:ins w:id="517" w:author="Kaley Pinover" w:date="2015-09-04T12:47:00Z">
              <w:r>
                <w:t>. L</w:t>
              </w:r>
            </w:ins>
            <w:ins w:id="518" w:author="Kaley Pinover" w:date="2015-09-04T12:34:00Z">
              <w:r>
                <w:t>eadership</w:t>
              </w:r>
            </w:ins>
            <w:ins w:id="519" w:author="Kaley Pinover" w:date="2015-09-04T12:47:00Z">
              <w:r>
                <w:t xml:space="preserve"> experience; interest in</w:t>
              </w:r>
            </w:ins>
            <w:ins w:id="520" w:author="Kaley Pinover" w:date="2015-09-04T12:34:00Z">
              <w:r w:rsidR="00285477">
                <w:t xml:space="preserve"> systems design</w:t>
              </w:r>
            </w:ins>
            <w:ins w:id="521" w:author="Kaley Pinover" w:date="2015-09-04T12:47:00Z">
              <w:r>
                <w:t>.</w:t>
              </w:r>
            </w:ins>
          </w:p>
        </w:tc>
        <w:tc>
          <w:tcPr>
            <w:tcW w:w="1051" w:type="dxa"/>
            <w:tcPrChange w:id="522" w:author="Kaley Pinover" w:date="2015-09-05T16:40:00Z">
              <w:tcPr>
                <w:tcW w:w="828" w:type="dxa"/>
              </w:tcPr>
            </w:tcPrChange>
          </w:tcPr>
          <w:p w14:paraId="61E227D5" w14:textId="69A35CBA" w:rsidR="00DA7E56" w:rsidRDefault="00845996" w:rsidP="00DA7E56">
            <w:pPr>
              <w:ind w:left="0" w:firstLine="0"/>
              <w:rPr>
                <w:ins w:id="523" w:author="Kaley Pinover" w:date="2015-09-04T12:17:00Z"/>
              </w:rPr>
            </w:pPr>
            <w:ins w:id="524" w:author="Kaley Pinover" w:date="2015-09-05T16:43:00Z">
              <w:r>
                <w:t>5.2, 5.3, 5.4</w:t>
              </w:r>
            </w:ins>
          </w:p>
        </w:tc>
      </w:tr>
      <w:tr w:rsidR="00B3441E" w14:paraId="07136384" w14:textId="77777777" w:rsidTr="00845996">
        <w:trPr>
          <w:ins w:id="525" w:author="Kaley Pinover" w:date="2015-09-04T12:17:00Z"/>
        </w:trPr>
        <w:tc>
          <w:tcPr>
            <w:tcW w:w="1487" w:type="dxa"/>
            <w:tcPrChange w:id="526" w:author="Kaley Pinover" w:date="2015-09-05T16:40:00Z">
              <w:tcPr>
                <w:tcW w:w="1638" w:type="dxa"/>
              </w:tcPr>
            </w:tcPrChange>
          </w:tcPr>
          <w:p w14:paraId="0E11568E" w14:textId="142A4F22" w:rsidR="00DA7E56" w:rsidRDefault="00DA7E56">
            <w:pPr>
              <w:ind w:left="0" w:firstLine="0"/>
              <w:rPr>
                <w:ins w:id="527" w:author="Kaley Pinover" w:date="2015-09-04T12:17:00Z"/>
              </w:rPr>
            </w:pPr>
            <w:ins w:id="528" w:author="Kaley Pinover" w:date="2015-09-04T12:24:00Z">
              <w:r>
                <w:t>T</w:t>
              </w:r>
            </w:ins>
            <w:ins w:id="529" w:author="Kaley Pinover" w:date="2015-09-05T16:35:00Z">
              <w:r w:rsidR="00B3441E">
                <w:t>.</w:t>
              </w:r>
            </w:ins>
            <w:ins w:id="530" w:author="Kaley Pinover" w:date="2015-09-04T12:24:00Z">
              <w:r>
                <w:t xml:space="preserve"> Jeffries</w:t>
              </w:r>
            </w:ins>
          </w:p>
        </w:tc>
        <w:tc>
          <w:tcPr>
            <w:tcW w:w="925" w:type="dxa"/>
            <w:tcPrChange w:id="531" w:author="Kaley Pinover" w:date="2015-09-05T16:40:00Z">
              <w:tcPr>
                <w:tcW w:w="925" w:type="dxa"/>
              </w:tcPr>
            </w:tcPrChange>
          </w:tcPr>
          <w:p w14:paraId="4A324EB7" w14:textId="03150754" w:rsidR="00285477" w:rsidRDefault="00285477" w:rsidP="00DA7E56">
            <w:pPr>
              <w:ind w:left="0" w:firstLine="0"/>
              <w:rPr>
                <w:ins w:id="532" w:author="Kaley Pinover" w:date="2015-09-04T12:17:00Z"/>
              </w:rPr>
            </w:pPr>
            <w:ins w:id="533" w:author="Kaley Pinover" w:date="2015-09-04T12:25:00Z">
              <w:r>
                <w:t>ASEN</w:t>
              </w:r>
            </w:ins>
          </w:p>
        </w:tc>
        <w:tc>
          <w:tcPr>
            <w:tcW w:w="6005" w:type="dxa"/>
            <w:tcPrChange w:id="534" w:author="Kaley Pinover" w:date="2015-09-05T16:40:00Z">
              <w:tcPr>
                <w:tcW w:w="5236" w:type="dxa"/>
              </w:tcPr>
            </w:tcPrChange>
          </w:tcPr>
          <w:p w14:paraId="0702A71D" w14:textId="4B3848CC" w:rsidR="00DA7E56" w:rsidRDefault="00D838F2">
            <w:pPr>
              <w:ind w:left="0" w:firstLine="0"/>
              <w:rPr>
                <w:ins w:id="535" w:author="Kaley Pinover" w:date="2015-09-04T12:17:00Z"/>
              </w:rPr>
            </w:pPr>
            <w:ins w:id="536" w:author="Kaley Pinover" w:date="2015-09-04T13:01:00Z">
              <w:r>
                <w:t xml:space="preserve">Experience in </w:t>
              </w:r>
            </w:ins>
            <w:ins w:id="537" w:author="Kaley Pinover" w:date="2015-09-04T12:34:00Z">
              <w:r>
                <w:t>management</w:t>
              </w:r>
            </w:ins>
            <w:ins w:id="538" w:author="Kaley Pinover" w:date="2015-09-04T13:01:00Z">
              <w:r>
                <w:t xml:space="preserve">, </w:t>
              </w:r>
            </w:ins>
            <w:ins w:id="539" w:author="Kaley Pinover" w:date="2015-09-04T12:34:00Z">
              <w:r w:rsidR="00285477">
                <w:t xml:space="preserve">leadership, </w:t>
              </w:r>
            </w:ins>
            <w:ins w:id="540" w:author="Kaley Pinover" w:date="2015-09-04T13:01:00Z">
              <w:r>
                <w:t xml:space="preserve">and </w:t>
              </w:r>
            </w:ins>
            <w:ins w:id="541" w:author="Kaley Pinover" w:date="2015-09-04T12:34:00Z">
              <w:r w:rsidR="00285477">
                <w:t>requirements definition</w:t>
              </w:r>
            </w:ins>
            <w:ins w:id="542" w:author="Kaley Pinover" w:date="2015-09-04T13:02:00Z">
              <w:r>
                <w:t>. Prior</w:t>
              </w:r>
            </w:ins>
            <w:ins w:id="543" w:author="Kaley Pinover" w:date="2015-09-04T12:34:00Z">
              <w:r w:rsidR="00192E15">
                <w:t xml:space="preserve"> customer experience</w:t>
              </w:r>
            </w:ins>
            <w:ins w:id="544" w:author="Kaley Pinover" w:date="2015-09-05T16:24:00Z">
              <w:r w:rsidR="00192E15">
                <w:t>;</w:t>
              </w:r>
            </w:ins>
            <w:ins w:id="545" w:author="Kaley Pinover" w:date="2015-09-04T12:34:00Z">
              <w:r w:rsidR="00285477">
                <w:t xml:space="preserve"> </w:t>
              </w:r>
            </w:ins>
            <w:ins w:id="546" w:author="Kaley Pinover" w:date="2015-09-05T16:25:00Z">
              <w:r w:rsidR="00192E15">
                <w:t xml:space="preserve">minoring in Applied Mathematics with an </w:t>
              </w:r>
            </w:ins>
            <w:ins w:id="547" w:author="Kaley Pinover" w:date="2015-09-04T12:34:00Z">
              <w:r w:rsidR="00285477">
                <w:t>int</w:t>
              </w:r>
              <w:r w:rsidR="00192E15">
                <w:t>erest in systems engineering</w:t>
              </w:r>
            </w:ins>
            <w:ins w:id="548" w:author="Kaley Pinover" w:date="2015-09-05T16:24:00Z">
              <w:r w:rsidR="00192E15">
                <w:t>,</w:t>
              </w:r>
            </w:ins>
            <w:ins w:id="549" w:author="Kaley Pinover" w:date="2015-09-04T13:00:00Z">
              <w:r>
                <w:t xml:space="preserve"> software</w:t>
              </w:r>
            </w:ins>
            <w:ins w:id="550" w:author="Kaley Pinover" w:date="2015-09-05T16:25:00Z">
              <w:r w:rsidR="00192E15">
                <w:t>,</w:t>
              </w:r>
            </w:ins>
            <w:ins w:id="551" w:author="Kaley Pinover" w:date="2015-09-04T13:00:00Z">
              <w:r>
                <w:t xml:space="preserve"> and electronics. </w:t>
              </w:r>
            </w:ins>
          </w:p>
        </w:tc>
        <w:tc>
          <w:tcPr>
            <w:tcW w:w="1051" w:type="dxa"/>
            <w:tcPrChange w:id="552" w:author="Kaley Pinover" w:date="2015-09-05T16:40:00Z">
              <w:tcPr>
                <w:tcW w:w="828" w:type="dxa"/>
              </w:tcPr>
            </w:tcPrChange>
          </w:tcPr>
          <w:p w14:paraId="0BD1B4D7" w14:textId="3B292CD4" w:rsidR="00DA7E56" w:rsidRDefault="00845996" w:rsidP="00DA7E56">
            <w:pPr>
              <w:ind w:left="0" w:firstLine="0"/>
              <w:rPr>
                <w:ins w:id="553" w:author="Kaley Pinover" w:date="2015-09-04T12:17:00Z"/>
              </w:rPr>
            </w:pPr>
            <w:ins w:id="554" w:author="Kaley Pinover" w:date="2015-09-05T16:43:00Z">
              <w:r>
                <w:t>5.2, 5.3, 5.4</w:t>
              </w:r>
            </w:ins>
          </w:p>
        </w:tc>
      </w:tr>
    </w:tbl>
    <w:p w14:paraId="744FD7E8" w14:textId="680E27D0" w:rsidR="00DA7E56" w:rsidRPr="00392CDA" w:rsidRDefault="00DA7E56">
      <w:pPr>
        <w:pPrChange w:id="555" w:author="Kaley Pinover" w:date="2015-09-04T12:16:00Z">
          <w:pPr>
            <w:pStyle w:val="Heading1"/>
          </w:pPr>
        </w:pPrChange>
      </w:pPr>
    </w:p>
    <w:tbl>
      <w:tblPr>
        <w:tblStyle w:val="TableGrid"/>
        <w:tblW w:w="0" w:type="auto"/>
        <w:tblInd w:w="360" w:type="dxa"/>
        <w:tblLook w:val="04A0" w:firstRow="1" w:lastRow="0" w:firstColumn="1" w:lastColumn="0" w:noHBand="0" w:noVBand="1"/>
      </w:tblPr>
      <w:tblGrid>
        <w:gridCol w:w="4607"/>
        <w:gridCol w:w="4609"/>
      </w:tblGrid>
      <w:tr w:rsidR="00672696" w:rsidRPr="002B4FE2" w:rsidDel="00DA7E56" w14:paraId="00065449" w14:textId="777732EC" w:rsidTr="00672696">
        <w:trPr>
          <w:trHeight w:val="360"/>
          <w:del w:id="556" w:author="Kaley Pinover" w:date="2015-09-04T12:16:00Z"/>
        </w:trPr>
        <w:tc>
          <w:tcPr>
            <w:tcW w:w="4607" w:type="dxa"/>
            <w:vAlign w:val="center"/>
          </w:tcPr>
          <w:p w14:paraId="55325D4B" w14:textId="66D5001C" w:rsidR="00672696" w:rsidRPr="00672696" w:rsidDel="00DA7E56" w:rsidRDefault="00672696" w:rsidP="00672696">
            <w:pPr>
              <w:pStyle w:val="NoSpacing"/>
              <w:rPr>
                <w:del w:id="557" w:author="Kaley Pinover" w:date="2015-09-04T12:16:00Z"/>
                <w:b/>
              </w:rPr>
            </w:pPr>
            <w:del w:id="558" w:author="Kaley Pinover" w:date="2015-09-04T12:14:00Z">
              <w:r w:rsidRPr="00672696" w:rsidDel="00DA7E56">
                <w:rPr>
                  <w:b/>
                </w:rPr>
                <w:delText>Critical Project Elements (CPEs)</w:delText>
              </w:r>
            </w:del>
          </w:p>
        </w:tc>
        <w:tc>
          <w:tcPr>
            <w:tcW w:w="4609" w:type="dxa"/>
            <w:vAlign w:val="center"/>
          </w:tcPr>
          <w:p w14:paraId="0831F811" w14:textId="14721408" w:rsidR="00672696" w:rsidRPr="00672696" w:rsidDel="00DA7E56" w:rsidRDefault="00672696" w:rsidP="00672696">
            <w:pPr>
              <w:pStyle w:val="NoSpacing"/>
              <w:rPr>
                <w:del w:id="559" w:author="Kaley Pinover" w:date="2015-09-04T12:16:00Z"/>
                <w:b/>
              </w:rPr>
            </w:pPr>
            <w:del w:id="560" w:author="Kaley Pinover" w:date="2015-09-04T12:14:00Z">
              <w:r w:rsidRPr="00672696" w:rsidDel="00DA7E56">
                <w:rPr>
                  <w:b/>
                </w:rPr>
                <w:delText>Team Members</w:delText>
              </w:r>
            </w:del>
          </w:p>
        </w:tc>
      </w:tr>
      <w:tr w:rsidR="00672696" w:rsidDel="00DA7E56" w14:paraId="4FBE0CEA" w14:textId="4128555B" w:rsidTr="00672696">
        <w:trPr>
          <w:trHeight w:val="360"/>
          <w:del w:id="561" w:author="Kaley Pinover" w:date="2015-09-04T12:16:00Z"/>
        </w:trPr>
        <w:tc>
          <w:tcPr>
            <w:tcW w:w="9216" w:type="dxa"/>
            <w:gridSpan w:val="2"/>
            <w:shd w:val="clear" w:color="auto" w:fill="DEEAF6" w:themeFill="accent1" w:themeFillTint="33"/>
            <w:vAlign w:val="center"/>
          </w:tcPr>
          <w:p w14:paraId="0DDC192A" w14:textId="32E97488" w:rsidR="00672696" w:rsidRPr="00672696" w:rsidDel="00DA7E56" w:rsidRDefault="00672696" w:rsidP="00672696">
            <w:pPr>
              <w:pStyle w:val="NoSpacing"/>
              <w:rPr>
                <w:del w:id="562" w:author="Kaley Pinover" w:date="2015-09-04T12:16:00Z"/>
                <w:b/>
              </w:rPr>
            </w:pPr>
            <w:del w:id="563" w:author="Kaley Pinover" w:date="2015-09-04T12:14:00Z">
              <w:r w:rsidRPr="00672696" w:rsidDel="00DA7E56">
                <w:rPr>
                  <w:b/>
                </w:rPr>
                <w:delText>Technical CPEs</w:delText>
              </w:r>
            </w:del>
          </w:p>
        </w:tc>
      </w:tr>
      <w:tr w:rsidR="00672696" w:rsidRPr="0052674D" w:rsidDel="00DA7E56" w14:paraId="4DC2266D" w14:textId="67F3F510" w:rsidTr="00672696">
        <w:trPr>
          <w:trHeight w:val="360"/>
          <w:del w:id="564" w:author="Kaley Pinover" w:date="2015-09-04T12:16:00Z"/>
        </w:trPr>
        <w:tc>
          <w:tcPr>
            <w:tcW w:w="4607" w:type="dxa"/>
            <w:vAlign w:val="center"/>
          </w:tcPr>
          <w:p w14:paraId="49025E65" w14:textId="435F56A1" w:rsidR="00672696" w:rsidRPr="0052674D" w:rsidDel="00DA7E56" w:rsidRDefault="00672696" w:rsidP="00672696">
            <w:pPr>
              <w:pStyle w:val="NoSpacing"/>
              <w:jc w:val="left"/>
              <w:rPr>
                <w:del w:id="565" w:author="Kaley Pinover" w:date="2015-09-04T12:16:00Z"/>
              </w:rPr>
            </w:pPr>
            <w:del w:id="566" w:author="Kaley Pinover" w:date="2015-09-04T12:14:00Z">
              <w:r w:rsidDel="00DA7E56">
                <w:delText>Communications</w:delText>
              </w:r>
            </w:del>
          </w:p>
        </w:tc>
        <w:tc>
          <w:tcPr>
            <w:tcW w:w="4609" w:type="dxa"/>
            <w:vAlign w:val="center"/>
          </w:tcPr>
          <w:p w14:paraId="7AEC13D7" w14:textId="3B8B3EC6" w:rsidR="00672696" w:rsidRPr="0052674D" w:rsidDel="00DA7E56" w:rsidRDefault="00672696" w:rsidP="00672696">
            <w:pPr>
              <w:pStyle w:val="NoSpacing"/>
              <w:jc w:val="left"/>
              <w:rPr>
                <w:del w:id="567" w:author="Kaley Pinover" w:date="2015-09-04T12:16:00Z"/>
              </w:rPr>
            </w:pPr>
            <w:del w:id="568" w:author="Kaley Pinover" w:date="2015-09-04T12:14:00Z">
              <w:r w:rsidDel="00DA7E56">
                <w:delText>Tess, Kaley, Nick, John</w:delText>
              </w:r>
            </w:del>
          </w:p>
        </w:tc>
      </w:tr>
      <w:tr w:rsidR="00672696" w:rsidRPr="0052674D" w:rsidDel="00DA7E56" w14:paraId="1B692731" w14:textId="0F2F7103" w:rsidTr="00672696">
        <w:trPr>
          <w:trHeight w:val="360"/>
          <w:del w:id="569" w:author="Kaley Pinover" w:date="2015-09-04T12:16:00Z"/>
        </w:trPr>
        <w:tc>
          <w:tcPr>
            <w:tcW w:w="4607" w:type="dxa"/>
            <w:vAlign w:val="center"/>
          </w:tcPr>
          <w:p w14:paraId="2C48FF3D" w14:textId="150D5D6D" w:rsidR="00672696" w:rsidRPr="0052674D" w:rsidDel="00DA7E56" w:rsidRDefault="00672696" w:rsidP="00672696">
            <w:pPr>
              <w:pStyle w:val="NoSpacing"/>
              <w:jc w:val="left"/>
              <w:rPr>
                <w:del w:id="570" w:author="Kaley Pinover" w:date="2015-09-04T12:16:00Z"/>
              </w:rPr>
            </w:pPr>
            <w:del w:id="571" w:author="Kaley Pinover" w:date="2015-09-04T12:14:00Z">
              <w:r w:rsidDel="00DA7E56">
                <w:delText>Power Systems</w:delText>
              </w:r>
            </w:del>
          </w:p>
        </w:tc>
        <w:tc>
          <w:tcPr>
            <w:tcW w:w="4609" w:type="dxa"/>
            <w:vAlign w:val="center"/>
          </w:tcPr>
          <w:p w14:paraId="07748042" w14:textId="3CC5E6AE" w:rsidR="00672696" w:rsidRPr="0052674D" w:rsidDel="00DA7E56" w:rsidRDefault="00672696" w:rsidP="00672696">
            <w:pPr>
              <w:pStyle w:val="NoSpacing"/>
              <w:jc w:val="left"/>
              <w:rPr>
                <w:del w:id="572" w:author="Kaley Pinover" w:date="2015-09-04T12:16:00Z"/>
              </w:rPr>
            </w:pPr>
            <w:del w:id="573" w:author="Kaley Pinover" w:date="2015-09-04T12:14:00Z">
              <w:r w:rsidDel="00DA7E56">
                <w:delText>Tess, Kaley, Nick, Thomas</w:delText>
              </w:r>
            </w:del>
          </w:p>
        </w:tc>
      </w:tr>
      <w:tr w:rsidR="00672696" w:rsidRPr="0052674D" w:rsidDel="00DA7E56" w14:paraId="72C31B72" w14:textId="0801CFB0" w:rsidTr="00672696">
        <w:trPr>
          <w:trHeight w:val="360"/>
          <w:del w:id="574" w:author="Kaley Pinover" w:date="2015-09-04T12:16:00Z"/>
        </w:trPr>
        <w:tc>
          <w:tcPr>
            <w:tcW w:w="4607" w:type="dxa"/>
            <w:vAlign w:val="center"/>
          </w:tcPr>
          <w:p w14:paraId="2C1133A8" w14:textId="2A0F44BA" w:rsidR="00672696" w:rsidDel="00DA7E56" w:rsidRDefault="00672696" w:rsidP="00672696">
            <w:pPr>
              <w:pStyle w:val="NoSpacing"/>
              <w:jc w:val="left"/>
              <w:rPr>
                <w:del w:id="575" w:author="Kaley Pinover" w:date="2015-09-04T12:16:00Z"/>
              </w:rPr>
            </w:pPr>
            <w:del w:id="576" w:author="Kaley Pinover" w:date="2015-09-04T12:14:00Z">
              <w:r w:rsidDel="00DA7E56">
                <w:delText>System Integration</w:delText>
              </w:r>
            </w:del>
          </w:p>
        </w:tc>
        <w:tc>
          <w:tcPr>
            <w:tcW w:w="4609" w:type="dxa"/>
            <w:vAlign w:val="center"/>
          </w:tcPr>
          <w:p w14:paraId="2AF777FE" w14:textId="26CC55BC" w:rsidR="00672696" w:rsidRPr="0052674D" w:rsidDel="00DA7E56" w:rsidRDefault="00672696" w:rsidP="00672696">
            <w:pPr>
              <w:pStyle w:val="NoSpacing"/>
              <w:jc w:val="left"/>
              <w:rPr>
                <w:del w:id="577" w:author="Kaley Pinover" w:date="2015-09-04T12:16:00Z"/>
              </w:rPr>
            </w:pPr>
            <w:del w:id="578" w:author="Kaley Pinover" w:date="2015-09-04T12:14:00Z">
              <w:r w:rsidDel="00DA7E56">
                <w:delText>Kaley, Nick, Tess, Devon, John, Adam, Kevin, Esteben, Thomas</w:delText>
              </w:r>
            </w:del>
          </w:p>
        </w:tc>
      </w:tr>
      <w:tr w:rsidR="00672696" w:rsidRPr="0052674D" w:rsidDel="00DA7E56" w14:paraId="527112E1" w14:textId="185507D2" w:rsidTr="00672696">
        <w:trPr>
          <w:trHeight w:val="360"/>
          <w:del w:id="579" w:author="Kaley Pinover" w:date="2015-09-04T12:16:00Z"/>
        </w:trPr>
        <w:tc>
          <w:tcPr>
            <w:tcW w:w="4607" w:type="dxa"/>
            <w:vAlign w:val="center"/>
          </w:tcPr>
          <w:p w14:paraId="4200CBE4" w14:textId="488943DE" w:rsidR="00672696" w:rsidDel="00DA7E56" w:rsidRDefault="00672696" w:rsidP="00672696">
            <w:pPr>
              <w:pStyle w:val="NoSpacing"/>
              <w:jc w:val="left"/>
              <w:rPr>
                <w:del w:id="580" w:author="Kaley Pinover" w:date="2015-09-04T12:16:00Z"/>
              </w:rPr>
            </w:pPr>
            <w:del w:id="581" w:author="Kaley Pinover" w:date="2015-09-04T12:14:00Z">
              <w:r w:rsidDel="00DA7E56">
                <w:delText>Autonomous Flight Capabilites</w:delText>
              </w:r>
            </w:del>
          </w:p>
        </w:tc>
        <w:tc>
          <w:tcPr>
            <w:tcW w:w="4609" w:type="dxa"/>
            <w:vAlign w:val="center"/>
          </w:tcPr>
          <w:p w14:paraId="339ABDD3" w14:textId="54FD6693" w:rsidR="00672696" w:rsidRPr="0052674D" w:rsidDel="00DA7E56" w:rsidRDefault="00672696" w:rsidP="00672696">
            <w:pPr>
              <w:pStyle w:val="NoSpacing"/>
              <w:jc w:val="left"/>
              <w:rPr>
                <w:del w:id="582" w:author="Kaley Pinover" w:date="2015-09-04T12:16:00Z"/>
              </w:rPr>
            </w:pPr>
            <w:del w:id="583" w:author="Kaley Pinover" w:date="2015-09-04T12:14:00Z">
              <w:r w:rsidDel="00DA7E56">
                <w:delText>Devon, John, Adam</w:delText>
              </w:r>
            </w:del>
          </w:p>
        </w:tc>
      </w:tr>
      <w:tr w:rsidR="00672696" w:rsidDel="00DA7E56" w14:paraId="09C13621" w14:textId="249ED6B1" w:rsidTr="00672696">
        <w:trPr>
          <w:trHeight w:val="360"/>
          <w:del w:id="584" w:author="Kaley Pinover" w:date="2015-09-04T12:16:00Z"/>
        </w:trPr>
        <w:tc>
          <w:tcPr>
            <w:tcW w:w="9216" w:type="dxa"/>
            <w:gridSpan w:val="2"/>
            <w:shd w:val="clear" w:color="auto" w:fill="DEEAF6" w:themeFill="accent1" w:themeFillTint="33"/>
            <w:vAlign w:val="center"/>
          </w:tcPr>
          <w:p w14:paraId="56EE29AA" w14:textId="1119C4C8" w:rsidR="00672696" w:rsidRPr="00672696" w:rsidDel="00DA7E56" w:rsidRDefault="00672696" w:rsidP="00672696">
            <w:pPr>
              <w:pStyle w:val="NoSpacing"/>
              <w:rPr>
                <w:del w:id="585" w:author="Kaley Pinover" w:date="2015-09-04T12:16:00Z"/>
                <w:b/>
              </w:rPr>
            </w:pPr>
            <w:del w:id="586" w:author="Kaley Pinover" w:date="2015-09-04T12:14:00Z">
              <w:r w:rsidRPr="00672696" w:rsidDel="00DA7E56">
                <w:rPr>
                  <w:b/>
                </w:rPr>
                <w:delText>Logistical CPEs</w:delText>
              </w:r>
            </w:del>
          </w:p>
        </w:tc>
      </w:tr>
      <w:tr w:rsidR="00672696" w:rsidRPr="0052674D" w:rsidDel="00DA7E56" w14:paraId="606F87E5" w14:textId="60D8B2CA" w:rsidTr="00672696">
        <w:trPr>
          <w:trHeight w:val="360"/>
          <w:del w:id="587" w:author="Kaley Pinover" w:date="2015-09-04T12:16:00Z"/>
        </w:trPr>
        <w:tc>
          <w:tcPr>
            <w:tcW w:w="4607" w:type="dxa"/>
            <w:vAlign w:val="center"/>
          </w:tcPr>
          <w:p w14:paraId="54463B85" w14:textId="7C9F1A51" w:rsidR="00672696" w:rsidRPr="0052674D" w:rsidDel="00DA7E56" w:rsidRDefault="00672696" w:rsidP="00672696">
            <w:pPr>
              <w:pStyle w:val="NoSpacing"/>
              <w:jc w:val="left"/>
              <w:rPr>
                <w:del w:id="588" w:author="Kaley Pinover" w:date="2015-09-04T12:16:00Z"/>
              </w:rPr>
            </w:pPr>
            <w:del w:id="589" w:author="Kaley Pinover" w:date="2015-09-04T12:14:00Z">
              <w:r w:rsidDel="00DA7E56">
                <w:delText>FAA Certificate of Authorization (COA)</w:delText>
              </w:r>
            </w:del>
          </w:p>
        </w:tc>
        <w:tc>
          <w:tcPr>
            <w:tcW w:w="4609" w:type="dxa"/>
            <w:vAlign w:val="center"/>
          </w:tcPr>
          <w:p w14:paraId="25664B9D" w14:textId="7EC18358" w:rsidR="00672696" w:rsidRPr="0052674D" w:rsidDel="00DA7E56" w:rsidRDefault="00672696" w:rsidP="00672696">
            <w:pPr>
              <w:pStyle w:val="NoSpacing"/>
              <w:jc w:val="left"/>
              <w:rPr>
                <w:del w:id="590" w:author="Kaley Pinover" w:date="2015-09-04T12:16:00Z"/>
              </w:rPr>
            </w:pPr>
            <w:del w:id="591" w:author="Kaley Pinover" w:date="2015-09-04T12:14:00Z">
              <w:r w:rsidDel="00DA7E56">
                <w:delText>Esteben</w:delText>
              </w:r>
            </w:del>
            <w:ins w:id="592" w:author="" w:date="2015-09-03T09:29:00Z">
              <w:del w:id="593" w:author="Kaley Pinover" w:date="2015-09-04T12:14:00Z">
                <w:r w:rsidR="00487E91" w:rsidDel="00DA7E56">
                  <w:delText>, John</w:delText>
                </w:r>
              </w:del>
            </w:ins>
          </w:p>
        </w:tc>
      </w:tr>
    </w:tbl>
    <w:p w14:paraId="31BD4F6F" w14:textId="77777777" w:rsidR="00672696" w:rsidRDefault="00672696" w:rsidP="00672696">
      <w:pPr>
        <w:pStyle w:val="Heading1"/>
      </w:pPr>
      <w:bookmarkStart w:id="594" w:name="_Toc428969901"/>
      <w:r>
        <w:t>Resources</w:t>
      </w:r>
      <w:bookmarkEnd w:id="594"/>
    </w:p>
    <w:tbl>
      <w:tblPr>
        <w:tblStyle w:val="TableGrid"/>
        <w:tblW w:w="0" w:type="auto"/>
        <w:tblInd w:w="360" w:type="dxa"/>
        <w:tblLook w:val="04A0" w:firstRow="1" w:lastRow="0" w:firstColumn="1" w:lastColumn="0" w:noHBand="0" w:noVBand="1"/>
      </w:tblPr>
      <w:tblGrid>
        <w:gridCol w:w="3350"/>
        <w:gridCol w:w="3166"/>
        <w:gridCol w:w="2700"/>
      </w:tblGrid>
      <w:tr w:rsidR="00672696" w14:paraId="2887D552" w14:textId="77777777" w:rsidTr="00672696">
        <w:trPr>
          <w:trHeight w:val="360"/>
        </w:trPr>
        <w:tc>
          <w:tcPr>
            <w:tcW w:w="3350" w:type="dxa"/>
            <w:vAlign w:val="center"/>
          </w:tcPr>
          <w:p w14:paraId="469D16BD" w14:textId="77777777" w:rsidR="00672696" w:rsidRPr="00672696" w:rsidRDefault="00672696" w:rsidP="00672696">
            <w:pPr>
              <w:pStyle w:val="NoSpacing"/>
              <w:rPr>
                <w:b/>
              </w:rPr>
            </w:pPr>
            <w:r w:rsidRPr="00672696">
              <w:rPr>
                <w:b/>
              </w:rPr>
              <w:t>Project Elements (PEs)</w:t>
            </w:r>
          </w:p>
        </w:tc>
        <w:tc>
          <w:tcPr>
            <w:tcW w:w="3166" w:type="dxa"/>
            <w:vAlign w:val="center"/>
          </w:tcPr>
          <w:p w14:paraId="137E1A18" w14:textId="77777777" w:rsidR="00672696" w:rsidRPr="00672696" w:rsidRDefault="00672696" w:rsidP="00672696">
            <w:pPr>
              <w:pStyle w:val="NoSpacing"/>
              <w:rPr>
                <w:b/>
              </w:rPr>
            </w:pPr>
            <w:r w:rsidRPr="00672696">
              <w:rPr>
                <w:b/>
              </w:rPr>
              <w:t>Resources</w:t>
            </w:r>
          </w:p>
        </w:tc>
        <w:tc>
          <w:tcPr>
            <w:tcW w:w="2700" w:type="dxa"/>
            <w:vAlign w:val="center"/>
          </w:tcPr>
          <w:p w14:paraId="67BBBE7E" w14:textId="77777777" w:rsidR="00672696" w:rsidRPr="00672696" w:rsidRDefault="00672696" w:rsidP="00672696">
            <w:pPr>
              <w:pStyle w:val="NoSpacing"/>
              <w:rPr>
                <w:b/>
              </w:rPr>
            </w:pPr>
            <w:r w:rsidRPr="00672696">
              <w:rPr>
                <w:b/>
              </w:rPr>
              <w:t>Explanation</w:t>
            </w:r>
          </w:p>
        </w:tc>
      </w:tr>
      <w:tr w:rsidR="00672696" w14:paraId="31D64364" w14:textId="77777777" w:rsidTr="00672696">
        <w:trPr>
          <w:trHeight w:val="360"/>
        </w:trPr>
        <w:tc>
          <w:tcPr>
            <w:tcW w:w="9216" w:type="dxa"/>
            <w:gridSpan w:val="3"/>
            <w:shd w:val="clear" w:color="auto" w:fill="DEEAF6" w:themeFill="accent1" w:themeFillTint="33"/>
            <w:vAlign w:val="center"/>
          </w:tcPr>
          <w:p w14:paraId="7E0F73B1" w14:textId="77777777" w:rsidR="00672696" w:rsidRPr="00672696" w:rsidRDefault="00672696" w:rsidP="00672696">
            <w:pPr>
              <w:pStyle w:val="NoSpacing"/>
              <w:rPr>
                <w:b/>
              </w:rPr>
            </w:pPr>
            <w:r w:rsidRPr="00672696">
              <w:rPr>
                <w:b/>
              </w:rPr>
              <w:t>Technical PEs</w:t>
            </w:r>
          </w:p>
        </w:tc>
      </w:tr>
      <w:tr w:rsidR="00672696" w:rsidRPr="0052674D" w14:paraId="1346E934" w14:textId="77777777" w:rsidTr="00672696">
        <w:trPr>
          <w:trHeight w:val="360"/>
        </w:trPr>
        <w:tc>
          <w:tcPr>
            <w:tcW w:w="3350" w:type="dxa"/>
            <w:vMerge w:val="restart"/>
            <w:vAlign w:val="center"/>
          </w:tcPr>
          <w:p w14:paraId="03E41100" w14:textId="77777777" w:rsidR="00672696" w:rsidRPr="00672696" w:rsidRDefault="00672696" w:rsidP="00672696">
            <w:pPr>
              <w:pStyle w:val="NoSpacing"/>
            </w:pPr>
            <w:r w:rsidRPr="00672696">
              <w:t>Operations Concept</w:t>
            </w:r>
          </w:p>
        </w:tc>
        <w:tc>
          <w:tcPr>
            <w:tcW w:w="3166" w:type="dxa"/>
            <w:vAlign w:val="center"/>
          </w:tcPr>
          <w:p w14:paraId="5F6CCCEB" w14:textId="77777777" w:rsidR="00672696" w:rsidRPr="00672696" w:rsidRDefault="00672696" w:rsidP="00672696">
            <w:pPr>
              <w:pStyle w:val="NoSpacing"/>
            </w:pPr>
            <w:r w:rsidRPr="00672696">
              <w:t>Barbara Streiffert (Customer)</w:t>
            </w:r>
          </w:p>
        </w:tc>
        <w:tc>
          <w:tcPr>
            <w:tcW w:w="2700" w:type="dxa"/>
            <w:vAlign w:val="center"/>
          </w:tcPr>
          <w:p w14:paraId="6BFE3BBE" w14:textId="77777777" w:rsidR="00672696" w:rsidRPr="00672696" w:rsidRDefault="00672696" w:rsidP="00672696">
            <w:pPr>
              <w:pStyle w:val="NoSpacing"/>
            </w:pPr>
            <w:r w:rsidRPr="00672696">
              <w:t>Necessary to define CONOPS</w:t>
            </w:r>
          </w:p>
        </w:tc>
      </w:tr>
      <w:tr w:rsidR="00672696" w14:paraId="4F122BD9" w14:textId="77777777" w:rsidTr="00672696">
        <w:trPr>
          <w:trHeight w:val="360"/>
        </w:trPr>
        <w:tc>
          <w:tcPr>
            <w:tcW w:w="3350" w:type="dxa"/>
            <w:vMerge/>
            <w:vAlign w:val="center"/>
          </w:tcPr>
          <w:p w14:paraId="226D2910" w14:textId="77777777" w:rsidR="00672696" w:rsidRPr="00672696" w:rsidRDefault="00672696" w:rsidP="00672696">
            <w:pPr>
              <w:pStyle w:val="NoSpacing"/>
            </w:pPr>
          </w:p>
        </w:tc>
        <w:tc>
          <w:tcPr>
            <w:tcW w:w="3166" w:type="dxa"/>
            <w:vAlign w:val="center"/>
          </w:tcPr>
          <w:p w14:paraId="50CD14FE" w14:textId="77777777" w:rsidR="00672696" w:rsidRPr="00672696" w:rsidRDefault="00672696" w:rsidP="00672696">
            <w:pPr>
              <w:pStyle w:val="NoSpacing"/>
            </w:pPr>
            <w:r w:rsidRPr="00672696">
              <w:t>Senior Projects Advisor</w:t>
            </w:r>
          </w:p>
        </w:tc>
        <w:tc>
          <w:tcPr>
            <w:tcW w:w="2700" w:type="dxa"/>
            <w:vAlign w:val="center"/>
          </w:tcPr>
          <w:p w14:paraId="66AB275E" w14:textId="77777777" w:rsidR="00672696" w:rsidRPr="00672696" w:rsidRDefault="00672696" w:rsidP="00672696">
            <w:pPr>
              <w:pStyle w:val="NoSpacing"/>
            </w:pPr>
            <w:r w:rsidRPr="00672696">
              <w:t>Resource to help define obtainable project goals</w:t>
            </w:r>
          </w:p>
        </w:tc>
      </w:tr>
      <w:tr w:rsidR="00672696" w:rsidRPr="0052674D" w14:paraId="60756C45" w14:textId="77777777" w:rsidTr="00672696">
        <w:trPr>
          <w:trHeight w:val="360"/>
        </w:trPr>
        <w:tc>
          <w:tcPr>
            <w:tcW w:w="3350" w:type="dxa"/>
            <w:vMerge w:val="restart"/>
            <w:vAlign w:val="center"/>
          </w:tcPr>
          <w:p w14:paraId="0728F07D" w14:textId="77777777" w:rsidR="00672696" w:rsidRPr="00672696" w:rsidRDefault="00672696" w:rsidP="00672696">
            <w:pPr>
              <w:pStyle w:val="NoSpacing"/>
            </w:pPr>
            <w:r w:rsidRPr="00672696">
              <w:t>Component Design and Testing</w:t>
            </w:r>
          </w:p>
        </w:tc>
        <w:tc>
          <w:tcPr>
            <w:tcW w:w="3166" w:type="dxa"/>
            <w:vAlign w:val="center"/>
          </w:tcPr>
          <w:p w14:paraId="489E97EB" w14:textId="77777777" w:rsidR="00672696" w:rsidRPr="00672696" w:rsidRDefault="00672696" w:rsidP="00672696">
            <w:pPr>
              <w:pStyle w:val="NoSpacing"/>
            </w:pPr>
            <w:r w:rsidRPr="00672696">
              <w:t>Bobby Hodgkinson</w:t>
            </w:r>
          </w:p>
        </w:tc>
        <w:tc>
          <w:tcPr>
            <w:tcW w:w="2700" w:type="dxa"/>
            <w:vAlign w:val="center"/>
          </w:tcPr>
          <w:p w14:paraId="0736E82B" w14:textId="77777777" w:rsidR="00672696" w:rsidRPr="00672696" w:rsidRDefault="00672696" w:rsidP="00672696">
            <w:pPr>
              <w:pStyle w:val="NoSpacing"/>
            </w:pPr>
            <w:r w:rsidRPr="00672696">
              <w:t>Resource for technical help with machining, manufacturing, and electronic component design</w:t>
            </w:r>
          </w:p>
        </w:tc>
      </w:tr>
      <w:tr w:rsidR="00672696" w14:paraId="5DCE2E0C" w14:textId="77777777" w:rsidTr="00672696">
        <w:trPr>
          <w:trHeight w:val="360"/>
        </w:trPr>
        <w:tc>
          <w:tcPr>
            <w:tcW w:w="3350" w:type="dxa"/>
            <w:vMerge/>
            <w:vAlign w:val="center"/>
          </w:tcPr>
          <w:p w14:paraId="13C78B2E" w14:textId="77777777" w:rsidR="00672696" w:rsidRPr="00672696" w:rsidRDefault="00672696" w:rsidP="00672696">
            <w:pPr>
              <w:pStyle w:val="NoSpacing"/>
            </w:pPr>
          </w:p>
        </w:tc>
        <w:tc>
          <w:tcPr>
            <w:tcW w:w="3166" w:type="dxa"/>
            <w:vAlign w:val="center"/>
          </w:tcPr>
          <w:p w14:paraId="69331DB4" w14:textId="77777777" w:rsidR="00672696" w:rsidRPr="00672696" w:rsidRDefault="00672696" w:rsidP="00672696">
            <w:pPr>
              <w:pStyle w:val="NoSpacing"/>
            </w:pPr>
            <w:r w:rsidRPr="00672696">
              <w:t>Trudy Schwartz</w:t>
            </w:r>
          </w:p>
        </w:tc>
        <w:tc>
          <w:tcPr>
            <w:tcW w:w="2700" w:type="dxa"/>
            <w:vAlign w:val="center"/>
          </w:tcPr>
          <w:p w14:paraId="690772DB" w14:textId="77777777" w:rsidR="00672696" w:rsidRPr="00672696" w:rsidRDefault="00672696" w:rsidP="00672696">
            <w:pPr>
              <w:pStyle w:val="NoSpacing"/>
            </w:pPr>
            <w:r w:rsidRPr="00672696">
              <w:t>Resource for technical help with electronic component design</w:t>
            </w:r>
          </w:p>
        </w:tc>
      </w:tr>
      <w:tr w:rsidR="00672696" w14:paraId="14A49960" w14:textId="77777777" w:rsidTr="00672696">
        <w:trPr>
          <w:trHeight w:val="360"/>
        </w:trPr>
        <w:tc>
          <w:tcPr>
            <w:tcW w:w="3350" w:type="dxa"/>
            <w:vMerge/>
            <w:vAlign w:val="center"/>
          </w:tcPr>
          <w:p w14:paraId="49C9712E" w14:textId="77777777" w:rsidR="00672696" w:rsidRPr="00672696" w:rsidRDefault="00672696" w:rsidP="00672696">
            <w:pPr>
              <w:pStyle w:val="NoSpacing"/>
            </w:pPr>
          </w:p>
        </w:tc>
        <w:tc>
          <w:tcPr>
            <w:tcW w:w="3166" w:type="dxa"/>
            <w:vAlign w:val="center"/>
          </w:tcPr>
          <w:p w14:paraId="5007BDFD" w14:textId="77777777" w:rsidR="00672696" w:rsidRPr="00672696" w:rsidRDefault="00672696" w:rsidP="00672696">
            <w:pPr>
              <w:pStyle w:val="NoSpacing"/>
            </w:pPr>
            <w:r w:rsidRPr="00672696">
              <w:t>Matt Rhode</w:t>
            </w:r>
          </w:p>
        </w:tc>
        <w:tc>
          <w:tcPr>
            <w:tcW w:w="2700" w:type="dxa"/>
            <w:vAlign w:val="center"/>
          </w:tcPr>
          <w:p w14:paraId="5410694D" w14:textId="77777777" w:rsidR="00672696" w:rsidRPr="00672696" w:rsidRDefault="00672696" w:rsidP="00672696">
            <w:pPr>
              <w:pStyle w:val="NoSpacing"/>
            </w:pPr>
            <w:r w:rsidRPr="00672696">
              <w:t>Resource for technical help with machining and manufacturing</w:t>
            </w:r>
          </w:p>
        </w:tc>
      </w:tr>
      <w:tr w:rsidR="00672696" w14:paraId="688D9D0E" w14:textId="77777777" w:rsidTr="00672696">
        <w:trPr>
          <w:trHeight w:val="360"/>
        </w:trPr>
        <w:tc>
          <w:tcPr>
            <w:tcW w:w="3350" w:type="dxa"/>
            <w:vMerge/>
            <w:vAlign w:val="center"/>
          </w:tcPr>
          <w:p w14:paraId="099CA8A8" w14:textId="77777777" w:rsidR="00672696" w:rsidRPr="00672696" w:rsidRDefault="00672696" w:rsidP="00672696">
            <w:pPr>
              <w:pStyle w:val="NoSpacing"/>
            </w:pPr>
          </w:p>
        </w:tc>
        <w:tc>
          <w:tcPr>
            <w:tcW w:w="3166" w:type="dxa"/>
            <w:vAlign w:val="center"/>
          </w:tcPr>
          <w:p w14:paraId="59FEF206" w14:textId="77777777" w:rsidR="00672696" w:rsidRPr="00672696" w:rsidRDefault="00672696" w:rsidP="00672696">
            <w:pPr>
              <w:pStyle w:val="NoSpacing"/>
            </w:pPr>
            <w:r w:rsidRPr="00672696">
              <w:t xml:space="preserve">Aerospace Lab </w:t>
            </w:r>
          </w:p>
        </w:tc>
        <w:tc>
          <w:tcPr>
            <w:tcW w:w="2700" w:type="dxa"/>
            <w:vAlign w:val="center"/>
          </w:tcPr>
          <w:p w14:paraId="2497A47A" w14:textId="77777777" w:rsidR="00672696" w:rsidRPr="00672696" w:rsidRDefault="00672696" w:rsidP="00672696">
            <w:pPr>
              <w:pStyle w:val="NoSpacing"/>
            </w:pPr>
            <w:r w:rsidRPr="00672696">
              <w:t>Location to perform circuit board fabrication and component manufacturing</w:t>
            </w:r>
          </w:p>
        </w:tc>
      </w:tr>
      <w:tr w:rsidR="00672696" w14:paraId="740746B1" w14:textId="77777777" w:rsidTr="00672696">
        <w:trPr>
          <w:trHeight w:val="360"/>
        </w:trPr>
        <w:tc>
          <w:tcPr>
            <w:tcW w:w="9216" w:type="dxa"/>
            <w:gridSpan w:val="3"/>
            <w:shd w:val="clear" w:color="auto" w:fill="DEEAF6" w:themeFill="accent1" w:themeFillTint="33"/>
            <w:vAlign w:val="center"/>
          </w:tcPr>
          <w:p w14:paraId="1BCF1FE5" w14:textId="77777777" w:rsidR="00672696" w:rsidRPr="00672696" w:rsidRDefault="00672696" w:rsidP="00672696">
            <w:pPr>
              <w:pStyle w:val="NoSpacing"/>
              <w:rPr>
                <w:b/>
              </w:rPr>
            </w:pPr>
            <w:r w:rsidRPr="00672696">
              <w:rPr>
                <w:b/>
              </w:rPr>
              <w:lastRenderedPageBreak/>
              <w:t>Logistical PEs</w:t>
            </w:r>
          </w:p>
        </w:tc>
      </w:tr>
      <w:tr w:rsidR="00672696" w14:paraId="33171866" w14:textId="77777777" w:rsidTr="00672696">
        <w:trPr>
          <w:trHeight w:val="360"/>
        </w:trPr>
        <w:tc>
          <w:tcPr>
            <w:tcW w:w="3350" w:type="dxa"/>
            <w:vAlign w:val="center"/>
          </w:tcPr>
          <w:p w14:paraId="562FDE79" w14:textId="77777777" w:rsidR="00672696" w:rsidRPr="00672696" w:rsidRDefault="00672696" w:rsidP="00672696">
            <w:pPr>
              <w:pStyle w:val="NoSpacing"/>
            </w:pPr>
            <w:r w:rsidRPr="00672696">
              <w:t>FAA Certificate of Authorization (COA)</w:t>
            </w:r>
          </w:p>
        </w:tc>
        <w:tc>
          <w:tcPr>
            <w:tcW w:w="3166" w:type="dxa"/>
            <w:vAlign w:val="center"/>
          </w:tcPr>
          <w:p w14:paraId="0576B0A3" w14:textId="77777777" w:rsidR="00672696" w:rsidRPr="00672696" w:rsidRDefault="00672696" w:rsidP="00672696">
            <w:pPr>
              <w:pStyle w:val="NoSpacing"/>
            </w:pPr>
            <w:r w:rsidRPr="00672696">
              <w:t>Eric Frew &amp; James Mack</w:t>
            </w:r>
          </w:p>
        </w:tc>
        <w:tc>
          <w:tcPr>
            <w:tcW w:w="2700" w:type="dxa"/>
            <w:vAlign w:val="center"/>
          </w:tcPr>
          <w:p w14:paraId="3563072D" w14:textId="77777777" w:rsidR="00672696" w:rsidRPr="00672696" w:rsidRDefault="00672696" w:rsidP="00672696">
            <w:pPr>
              <w:pStyle w:val="NoSpacing"/>
            </w:pPr>
            <w:r w:rsidRPr="00672696">
              <w:t>Knowledge of COA regulations</w:t>
            </w:r>
          </w:p>
        </w:tc>
      </w:tr>
      <w:tr w:rsidR="00672696" w:rsidRPr="0052674D" w14:paraId="68E733BF" w14:textId="77777777" w:rsidTr="00672696">
        <w:trPr>
          <w:trHeight w:val="360"/>
        </w:trPr>
        <w:tc>
          <w:tcPr>
            <w:tcW w:w="3350" w:type="dxa"/>
            <w:vMerge w:val="restart"/>
            <w:vAlign w:val="center"/>
          </w:tcPr>
          <w:p w14:paraId="180FCCBC" w14:textId="77777777" w:rsidR="00672696" w:rsidRPr="00672696" w:rsidRDefault="00672696" w:rsidP="00672696">
            <w:pPr>
              <w:pStyle w:val="NoSpacing"/>
            </w:pPr>
            <w:r w:rsidRPr="00672696">
              <w:t>Testing</w:t>
            </w:r>
          </w:p>
        </w:tc>
        <w:tc>
          <w:tcPr>
            <w:tcW w:w="3166" w:type="dxa"/>
            <w:vAlign w:val="center"/>
          </w:tcPr>
          <w:p w14:paraId="312E0D4F" w14:textId="77777777" w:rsidR="00672696" w:rsidRPr="00672696" w:rsidRDefault="00672696" w:rsidP="00672696">
            <w:pPr>
              <w:pStyle w:val="NoSpacing"/>
            </w:pPr>
            <w:r w:rsidRPr="00672696">
              <w:t>James Mack</w:t>
            </w:r>
          </w:p>
        </w:tc>
        <w:tc>
          <w:tcPr>
            <w:tcW w:w="2700" w:type="dxa"/>
            <w:vAlign w:val="center"/>
          </w:tcPr>
          <w:p w14:paraId="4EC14E57" w14:textId="77777777" w:rsidR="00672696" w:rsidRPr="00672696" w:rsidRDefault="00672696" w:rsidP="00672696">
            <w:pPr>
              <w:pStyle w:val="NoSpacing"/>
            </w:pPr>
            <w:r w:rsidRPr="00672696">
              <w:t xml:space="preserve">Pilot </w:t>
            </w:r>
          </w:p>
        </w:tc>
      </w:tr>
      <w:tr w:rsidR="00672696" w14:paraId="6CB722B9" w14:textId="77777777" w:rsidTr="00672696">
        <w:trPr>
          <w:trHeight w:val="360"/>
        </w:trPr>
        <w:tc>
          <w:tcPr>
            <w:tcW w:w="3350" w:type="dxa"/>
            <w:vMerge/>
            <w:vAlign w:val="center"/>
          </w:tcPr>
          <w:p w14:paraId="08B925EB" w14:textId="77777777" w:rsidR="00672696" w:rsidRPr="00672696" w:rsidRDefault="00672696" w:rsidP="00672696">
            <w:pPr>
              <w:pStyle w:val="NoSpacing"/>
            </w:pPr>
          </w:p>
        </w:tc>
        <w:tc>
          <w:tcPr>
            <w:tcW w:w="3166" w:type="dxa"/>
            <w:vAlign w:val="center"/>
          </w:tcPr>
          <w:p w14:paraId="41F061B1" w14:textId="77777777" w:rsidR="00672696" w:rsidRPr="00672696" w:rsidRDefault="00672696" w:rsidP="00672696">
            <w:pPr>
              <w:pStyle w:val="NoSpacing"/>
            </w:pPr>
            <w:r w:rsidRPr="00672696">
              <w:t>Eric Frew</w:t>
            </w:r>
          </w:p>
        </w:tc>
        <w:tc>
          <w:tcPr>
            <w:tcW w:w="2700" w:type="dxa"/>
            <w:vAlign w:val="center"/>
          </w:tcPr>
          <w:p w14:paraId="3DE09B6B" w14:textId="77777777" w:rsidR="00672696" w:rsidRPr="00672696" w:rsidRDefault="00672696" w:rsidP="00672696">
            <w:pPr>
              <w:pStyle w:val="NoSpacing"/>
            </w:pPr>
            <w:r w:rsidRPr="00672696">
              <w:t>Knowledge of possible test locations</w:t>
            </w:r>
          </w:p>
        </w:tc>
      </w:tr>
      <w:tr w:rsidR="00672696" w14:paraId="6788B06A" w14:textId="77777777" w:rsidTr="00672696">
        <w:trPr>
          <w:trHeight w:val="360"/>
        </w:trPr>
        <w:tc>
          <w:tcPr>
            <w:tcW w:w="3350" w:type="dxa"/>
            <w:vMerge/>
            <w:vAlign w:val="center"/>
          </w:tcPr>
          <w:p w14:paraId="48BBFEA7" w14:textId="77777777" w:rsidR="00672696" w:rsidRPr="00672696" w:rsidRDefault="00672696" w:rsidP="00672696">
            <w:pPr>
              <w:pStyle w:val="NoSpacing"/>
            </w:pPr>
          </w:p>
        </w:tc>
        <w:tc>
          <w:tcPr>
            <w:tcW w:w="3166" w:type="dxa"/>
            <w:vAlign w:val="center"/>
          </w:tcPr>
          <w:p w14:paraId="6F2538C9" w14:textId="77777777" w:rsidR="00672696" w:rsidRPr="00672696" w:rsidRDefault="00672696" w:rsidP="00672696">
            <w:pPr>
              <w:pStyle w:val="NoSpacing"/>
            </w:pPr>
            <w:r w:rsidRPr="00672696">
              <w:t>Nick Peper’s House</w:t>
            </w:r>
          </w:p>
        </w:tc>
        <w:tc>
          <w:tcPr>
            <w:tcW w:w="2700" w:type="dxa"/>
            <w:vAlign w:val="center"/>
          </w:tcPr>
          <w:p w14:paraId="02007B59" w14:textId="77777777" w:rsidR="00672696" w:rsidRPr="00672696" w:rsidRDefault="00672696" w:rsidP="00672696">
            <w:pPr>
              <w:pStyle w:val="NoSpacing"/>
            </w:pPr>
            <w:r w:rsidRPr="00672696">
              <w:t>Possible test location</w:t>
            </w:r>
          </w:p>
        </w:tc>
      </w:tr>
      <w:tr w:rsidR="00672696" w14:paraId="6AC152CD" w14:textId="77777777" w:rsidTr="00672696">
        <w:trPr>
          <w:trHeight w:val="360"/>
        </w:trPr>
        <w:tc>
          <w:tcPr>
            <w:tcW w:w="3350" w:type="dxa"/>
            <w:vAlign w:val="center"/>
          </w:tcPr>
          <w:p w14:paraId="01E4BD5D" w14:textId="77777777" w:rsidR="00672696" w:rsidRPr="00672696" w:rsidRDefault="00672696" w:rsidP="00672696">
            <w:pPr>
              <w:pStyle w:val="NoSpacing"/>
            </w:pPr>
            <w:r w:rsidRPr="00672696">
              <w:t>Financial</w:t>
            </w:r>
          </w:p>
        </w:tc>
        <w:tc>
          <w:tcPr>
            <w:tcW w:w="3166" w:type="dxa"/>
            <w:vAlign w:val="center"/>
          </w:tcPr>
          <w:p w14:paraId="3F413DA6" w14:textId="77777777" w:rsidR="00672696" w:rsidRPr="00672696" w:rsidRDefault="00672696" w:rsidP="00672696">
            <w:pPr>
              <w:pStyle w:val="NoSpacing"/>
            </w:pPr>
            <w:r w:rsidRPr="00672696">
              <w:t>Engineering Excellence Fund (EEF) *if necessary</w:t>
            </w:r>
          </w:p>
        </w:tc>
        <w:tc>
          <w:tcPr>
            <w:tcW w:w="2700" w:type="dxa"/>
            <w:vAlign w:val="center"/>
          </w:tcPr>
          <w:p w14:paraId="44E6F13C" w14:textId="77777777" w:rsidR="00672696" w:rsidRPr="00672696" w:rsidRDefault="00672696" w:rsidP="00672696">
            <w:pPr>
              <w:pStyle w:val="NoSpacing"/>
            </w:pPr>
            <w:r w:rsidRPr="00672696">
              <w:t>Additional funding</w:t>
            </w:r>
          </w:p>
        </w:tc>
      </w:tr>
    </w:tbl>
    <w:p w14:paraId="159271AB" w14:textId="77777777" w:rsidR="00672696" w:rsidRDefault="00672696" w:rsidP="00672696">
      <w:pPr>
        <w:pStyle w:val="Heading1"/>
      </w:pPr>
      <w:bookmarkStart w:id="595" w:name="_Toc428969902"/>
      <w:r>
        <w:t>References</w:t>
      </w:r>
      <w:bookmarkEnd w:id="595"/>
    </w:p>
    <w:p w14:paraId="2E1F75E1" w14:textId="77777777" w:rsidR="00672696" w:rsidRDefault="00672696" w:rsidP="00672696">
      <w:r>
        <w:t xml:space="preserve">[1] </w:t>
      </w:r>
      <w:r w:rsidRPr="00A82193">
        <w:rPr>
          <w:i/>
          <w:iCs/>
        </w:rPr>
        <w:t>The Rising Costs of Wildfire Operations: Effects on the Forest Service's Non-Fire Work</w:t>
      </w:r>
      <w:r w:rsidRPr="00A82193">
        <w:t xml:space="preserve">. U.S. Forest Service, 4 Aug. 2015. Web. </w:t>
      </w:r>
      <w:r>
        <w:t xml:space="preserve">Accessed </w:t>
      </w:r>
      <w:r w:rsidRPr="00A82193">
        <w:t>29 Aug. 2015. &lt;http://www.fs.fed.us/sites/default/files/2015-Rising-Cost-Wildfire-Operations.pdf&gt;.</w:t>
      </w:r>
    </w:p>
    <w:p w14:paraId="0B79ECBF" w14:textId="464C0B7A" w:rsidR="00F42883" w:rsidRDefault="00F42883" w:rsidP="00F42883">
      <w:pPr>
        <w:rPr>
          <w:ins w:id="596" w:author="" w:date="2015-09-02T19:47:00Z"/>
          <w:rFonts w:eastAsia="Times New Roman" w:cs="Times New Roman"/>
          <w:szCs w:val="22"/>
        </w:rPr>
      </w:pPr>
      <w:ins w:id="597" w:author="" w:date="2015-09-02T19:47:00Z">
        <w:r>
          <w:t>[2]</w:t>
        </w:r>
        <w:r w:rsidRPr="004F734F">
          <w:rPr>
            <w:rFonts w:eastAsia="Times New Roman" w:cs="Times New Roman"/>
            <w:color w:val="323232"/>
            <w:szCs w:val="22"/>
            <w:shd w:val="clear" w:color="auto" w:fill="FFE7AF"/>
          </w:rPr>
          <w:t xml:space="preserve"> "DHL PARCELCOPTER 2.0." </w:t>
        </w:r>
        <w:proofErr w:type="gramStart"/>
        <w:r w:rsidRPr="004F734F">
          <w:rPr>
            <w:rFonts w:eastAsia="Times New Roman" w:cs="Times New Roman"/>
            <w:i/>
            <w:iCs/>
            <w:color w:val="323232"/>
            <w:szCs w:val="22"/>
            <w:shd w:val="clear" w:color="auto" w:fill="FFE7AF"/>
          </w:rPr>
          <w:t>Jebiga Design Lifestyle</w:t>
        </w:r>
        <w:r w:rsidRPr="004F734F">
          <w:rPr>
            <w:rFonts w:eastAsia="Times New Roman" w:cs="Times New Roman"/>
            <w:color w:val="323232"/>
            <w:szCs w:val="22"/>
            <w:shd w:val="clear" w:color="auto" w:fill="FFE7AF"/>
          </w:rPr>
          <w:t>.</w:t>
        </w:r>
        <w:proofErr w:type="gramEnd"/>
        <w:r w:rsidRPr="004F734F">
          <w:rPr>
            <w:rFonts w:eastAsia="Times New Roman" w:cs="Times New Roman"/>
            <w:color w:val="323232"/>
            <w:szCs w:val="22"/>
            <w:shd w:val="clear" w:color="auto" w:fill="FFE7AF"/>
          </w:rPr>
          <w:t xml:space="preserve"> Web. 3 Sept. 2015.</w:t>
        </w:r>
      </w:ins>
    </w:p>
    <w:p w14:paraId="774305A5" w14:textId="6B621BF6" w:rsidR="00BE01C2" w:rsidRDefault="00BE01C2" w:rsidP="00F42883">
      <w:pPr>
        <w:rPr>
          <w:ins w:id="598" w:author="" w:date="2015-09-02T19:47:00Z"/>
          <w:rFonts w:eastAsia="Times New Roman" w:cs="Times New Roman"/>
          <w:color w:val="323232"/>
          <w:szCs w:val="22"/>
          <w:shd w:val="clear" w:color="auto" w:fill="FFE7AF"/>
        </w:rPr>
      </w:pPr>
      <w:ins w:id="599" w:author="" w:date="2015-09-02T19:36:00Z">
        <w:r>
          <w:t>[</w:t>
        </w:r>
        <w:proofErr w:type="gramStart"/>
        <w:r>
          <w:t>3]</w:t>
        </w:r>
      </w:ins>
      <w:proofErr w:type="gramEnd"/>
      <w:ins w:id="600" w:author="" w:date="2015-09-02T19:38:00Z">
        <w:r w:rsidRPr="00BE01C2">
          <w:rPr>
            <w:rFonts w:eastAsia="Times New Roman" w:cs="Times New Roman"/>
            <w:color w:val="323232"/>
            <w:szCs w:val="22"/>
            <w:shd w:val="clear" w:color="auto" w:fill="FFE7AF"/>
            <w:rPrChange w:id="601" w:author="" w:date="2015-09-02T19:38:00Z">
              <w:rPr>
                <w:rFonts w:ascii="Helvetica Neue" w:eastAsia="Times New Roman" w:hAnsi="Helvetica Neue" w:cs="Times New Roman"/>
                <w:color w:val="323232"/>
                <w:sz w:val="24"/>
                <w:szCs w:val="24"/>
                <w:shd w:val="clear" w:color="auto" w:fill="FFE7AF"/>
              </w:rPr>
            </w:rPrChange>
          </w:rPr>
          <w:t>Kuhlmann, Dunja. "DHL Parcelcopter Launches Initial Operations for Research Purposes." </w:t>
        </w:r>
        <w:r w:rsidRPr="00BE01C2">
          <w:rPr>
            <w:rFonts w:eastAsia="Times New Roman" w:cs="Times New Roman"/>
            <w:i/>
            <w:iCs/>
            <w:color w:val="323232"/>
            <w:szCs w:val="22"/>
            <w:shd w:val="clear" w:color="auto" w:fill="FFE7AF"/>
            <w:rPrChange w:id="602" w:author="" w:date="2015-09-02T19:38:00Z">
              <w:rPr>
                <w:rFonts w:ascii="Helvetica Neue" w:eastAsia="Times New Roman" w:hAnsi="Helvetica Neue" w:cs="Times New Roman"/>
                <w:i/>
                <w:iCs/>
                <w:color w:val="323232"/>
                <w:sz w:val="24"/>
                <w:szCs w:val="24"/>
                <w:shd w:val="clear" w:color="auto" w:fill="FFE7AF"/>
              </w:rPr>
            </w:rPrChange>
          </w:rPr>
          <w:t>Deutsche Post DHL Group</w:t>
        </w:r>
        <w:r w:rsidRPr="00BE01C2">
          <w:rPr>
            <w:rFonts w:eastAsia="Times New Roman" w:cs="Times New Roman"/>
            <w:color w:val="323232"/>
            <w:szCs w:val="22"/>
            <w:shd w:val="clear" w:color="auto" w:fill="FFE7AF"/>
            <w:rPrChange w:id="603" w:author="" w:date="2015-09-02T19:38:00Z">
              <w:rPr>
                <w:rFonts w:ascii="Helvetica Neue" w:eastAsia="Times New Roman" w:hAnsi="Helvetica Neue" w:cs="Times New Roman"/>
                <w:color w:val="323232"/>
                <w:sz w:val="24"/>
                <w:szCs w:val="24"/>
                <w:shd w:val="clear" w:color="auto" w:fill="FFE7AF"/>
              </w:rPr>
            </w:rPrChange>
          </w:rPr>
          <w:t>. DHL, 24 Sept. 2014. Web. 29 Aug. 2015.</w:t>
        </w:r>
      </w:ins>
    </w:p>
    <w:p w14:paraId="29DC54E1" w14:textId="61C205B7" w:rsidR="00F42883" w:rsidRPr="004F734F" w:rsidRDefault="00F42883" w:rsidP="00F42883">
      <w:pPr>
        <w:rPr>
          <w:ins w:id="604" w:author="" w:date="2015-09-02T19:47:00Z"/>
          <w:rFonts w:eastAsia="Times New Roman" w:cs="Times New Roman"/>
          <w:szCs w:val="22"/>
        </w:rPr>
      </w:pPr>
      <w:ins w:id="605" w:author="" w:date="2015-09-02T19:47:00Z">
        <w:r>
          <w:t>[4</w:t>
        </w:r>
        <w:r w:rsidRPr="00F42883">
          <w:rPr>
            <w:rFonts w:cs="Times New Roman"/>
            <w:szCs w:val="22"/>
          </w:rPr>
          <w:t>]</w:t>
        </w:r>
        <w:r w:rsidRPr="00F42883">
          <w:rPr>
            <w:rFonts w:eastAsia="Times New Roman" w:cs="Times New Roman"/>
            <w:color w:val="323232"/>
            <w:szCs w:val="22"/>
            <w:shd w:val="clear" w:color="auto" w:fill="FFE7AF"/>
          </w:rPr>
          <w:t xml:space="preserve"> </w:t>
        </w:r>
        <w:proofErr w:type="gramStart"/>
        <w:r w:rsidRPr="004F734F">
          <w:rPr>
            <w:rFonts w:eastAsia="Times New Roman" w:cs="Times New Roman"/>
            <w:color w:val="323232"/>
            <w:szCs w:val="22"/>
            <w:shd w:val="clear" w:color="auto" w:fill="FFE7AF"/>
          </w:rPr>
          <w:t>Rui, He.</w:t>
        </w:r>
        <w:proofErr w:type="gramEnd"/>
        <w:r w:rsidRPr="004F734F">
          <w:rPr>
            <w:rFonts w:eastAsia="Times New Roman" w:cs="Times New Roman"/>
            <w:color w:val="323232"/>
            <w:szCs w:val="22"/>
            <w:shd w:val="clear" w:color="auto" w:fill="FFE7AF"/>
          </w:rPr>
          <w:t> </w:t>
        </w:r>
        <w:r w:rsidRPr="004F734F">
          <w:rPr>
            <w:rFonts w:eastAsia="Times New Roman" w:cs="Times New Roman"/>
            <w:i/>
            <w:iCs/>
            <w:color w:val="323232"/>
            <w:szCs w:val="22"/>
            <w:shd w:val="clear" w:color="auto" w:fill="FFE7AF"/>
          </w:rPr>
          <w:t>Mechatronics and Mechanical Engineering Selected, Peer Reviewed Papers from the 2014 International Conference on Mechatronics and Mechanical Engineering (ICMME 2014), September 6-8, 2014, Chengdu, China</w:t>
        </w:r>
        <w:r w:rsidRPr="004F734F">
          <w:rPr>
            <w:rFonts w:eastAsia="Times New Roman" w:cs="Times New Roman"/>
            <w:color w:val="323232"/>
            <w:szCs w:val="22"/>
            <w:shd w:val="clear" w:color="auto" w:fill="FFE7AF"/>
          </w:rPr>
          <w:t xml:space="preserve">. </w:t>
        </w:r>
        <w:proofErr w:type="gramStart"/>
        <w:r w:rsidRPr="004F734F">
          <w:rPr>
            <w:rFonts w:eastAsia="Times New Roman" w:cs="Times New Roman"/>
            <w:color w:val="323232"/>
            <w:szCs w:val="22"/>
            <w:shd w:val="clear" w:color="auto" w:fill="FFE7AF"/>
          </w:rPr>
          <w:t>2014 ed. 2014.</w:t>
        </w:r>
        <w:proofErr w:type="gramEnd"/>
        <w:r w:rsidRPr="004F734F">
          <w:rPr>
            <w:rFonts w:eastAsia="Times New Roman" w:cs="Times New Roman"/>
            <w:color w:val="323232"/>
            <w:szCs w:val="22"/>
            <w:shd w:val="clear" w:color="auto" w:fill="FFE7AF"/>
          </w:rPr>
          <w:t xml:space="preserve"> Print.</w:t>
        </w:r>
      </w:ins>
    </w:p>
    <w:p w14:paraId="28FD53B2" w14:textId="21DD3AD9" w:rsidR="00BE01C2" w:rsidRDefault="00F42883" w:rsidP="00F42883">
      <w:pPr>
        <w:rPr>
          <w:ins w:id="606" w:author="" w:date="2015-09-02T19:47:00Z"/>
          <w:rFonts w:eastAsia="Times New Roman" w:cs="Times New Roman"/>
          <w:color w:val="323232"/>
          <w:szCs w:val="22"/>
          <w:shd w:val="clear" w:color="auto" w:fill="FFE7AF"/>
        </w:rPr>
      </w:pPr>
      <w:ins w:id="607" w:author="" w:date="2015-09-02T19:46:00Z">
        <w:r>
          <w:t>[</w:t>
        </w:r>
        <w:proofErr w:type="gramStart"/>
        <w:r>
          <w:t>5]</w:t>
        </w:r>
        <w:proofErr w:type="gramEnd"/>
        <w:r w:rsidRPr="004F734F">
          <w:rPr>
            <w:rFonts w:eastAsia="Times New Roman" w:cs="Times New Roman"/>
            <w:color w:val="323232"/>
            <w:szCs w:val="22"/>
            <w:shd w:val="clear" w:color="auto" w:fill="FFE7AF"/>
          </w:rPr>
          <w:t>Corrigan, Fintan. "Drone Waypoint GPS Navigation Technology And Uses Explained." </w:t>
        </w:r>
        <w:r w:rsidRPr="004F734F">
          <w:rPr>
            <w:rFonts w:eastAsia="Times New Roman" w:cs="Times New Roman"/>
            <w:i/>
            <w:iCs/>
            <w:color w:val="323232"/>
            <w:szCs w:val="22"/>
            <w:shd w:val="clear" w:color="auto" w:fill="FFE7AF"/>
          </w:rPr>
          <w:t>DroneZoncom</w:t>
        </w:r>
        <w:r w:rsidRPr="004F734F">
          <w:rPr>
            <w:rFonts w:eastAsia="Times New Roman" w:cs="Times New Roman"/>
            <w:color w:val="323232"/>
            <w:szCs w:val="22"/>
            <w:shd w:val="clear" w:color="auto" w:fill="FFE7AF"/>
          </w:rPr>
          <w:t>. 30 Nov. 2014. Web. 29 Aug. 2015.</w:t>
        </w:r>
      </w:ins>
    </w:p>
    <w:p w14:paraId="15F16570" w14:textId="77777777" w:rsidR="00F42883" w:rsidRDefault="00F42883" w:rsidP="00F42883">
      <w:pPr>
        <w:rPr>
          <w:ins w:id="608" w:author="" w:date="2015-09-02T19:41:00Z"/>
          <w:rFonts w:eastAsia="Times New Roman" w:cs="Times New Roman"/>
          <w:szCs w:val="22"/>
        </w:rPr>
      </w:pPr>
    </w:p>
    <w:p w14:paraId="07F9FA87" w14:textId="7F4BB1D0" w:rsidR="00672696" w:rsidDel="00F42883" w:rsidRDefault="00672696" w:rsidP="00672696">
      <w:pPr>
        <w:pStyle w:val="ListParagraph"/>
        <w:ind w:left="360"/>
        <w:rPr>
          <w:del w:id="609" w:author="" w:date="2015-09-02T19:47:00Z"/>
          <w:rFonts w:ascii="Times New Roman" w:hAnsi="Times New Roman" w:cs="Times New Roman"/>
        </w:rPr>
      </w:pPr>
    </w:p>
    <w:p w14:paraId="1C0CD2F4" w14:textId="77777777" w:rsidR="00672696" w:rsidRDefault="00672696" w:rsidP="00672696">
      <w:pPr>
        <w:pStyle w:val="HeadingNoNum"/>
      </w:pPr>
      <w:bookmarkStart w:id="610" w:name="_Toc428969903"/>
      <w:r>
        <w:t>NOTES</w:t>
      </w:r>
      <w:bookmarkEnd w:id="610"/>
    </w:p>
    <w:p w14:paraId="3305A02D" w14:textId="77777777" w:rsidR="00672696" w:rsidRDefault="00672696" w:rsidP="00672696">
      <w:r>
        <w:t>Kaley – communications, electronics, software, leadership skills, finance, systems engineering, mission architecture / engineering</w:t>
      </w:r>
    </w:p>
    <w:p w14:paraId="79DEA766" w14:textId="77777777" w:rsidR="00672696" w:rsidRDefault="00672696" w:rsidP="00672696">
      <w:r>
        <w:t>Nick – software (interested in embedded), interest in electronics, communications subsystem design</w:t>
      </w:r>
    </w:p>
    <w:p w14:paraId="6DC8F813" w14:textId="77777777" w:rsidR="00672696" w:rsidRDefault="00672696" w:rsidP="00672696">
      <w:r>
        <w:t>Tess – electronics, software, embedded software, assembly language</w:t>
      </w:r>
    </w:p>
    <w:p w14:paraId="51E1F334" w14:textId="77777777" w:rsidR="00672696" w:rsidRDefault="00672696" w:rsidP="00672696">
      <w:r>
        <w:t>Devon – embedded systems, microcontrollers, LabView, a math minor, leadership, interest in electronics, parkour</w:t>
      </w:r>
    </w:p>
    <w:p w14:paraId="643BE6EF" w14:textId="77777777" w:rsidR="00672696" w:rsidRDefault="00672696" w:rsidP="00672696">
      <w:r>
        <w:t>Adam – CAD, machine shop certified, robotics interest</w:t>
      </w:r>
    </w:p>
    <w:p w14:paraId="69173EE1" w14:textId="77777777" w:rsidR="00672696" w:rsidRDefault="00672696" w:rsidP="00672696">
      <w:r>
        <w:t>John  - Extensive robotics experience, wireless communications and swarm robotics, microcontrollers, and machine shop experience</w:t>
      </w:r>
    </w:p>
    <w:p w14:paraId="3BD438B2" w14:textId="77777777" w:rsidR="00672696" w:rsidRDefault="00672696" w:rsidP="00672696">
      <w:r>
        <w:t>Kevin – C, C++, Matlab, modeling, test engineering, systems engineering</w:t>
      </w:r>
    </w:p>
    <w:p w14:paraId="578FE146" w14:textId="77777777" w:rsidR="00672696" w:rsidRDefault="00672696" w:rsidP="00672696">
      <w:r>
        <w:t>Esteben –software, structures, FEM, manufacturing skills, leadership, structural interests, mechanical design, systems design</w:t>
      </w:r>
    </w:p>
    <w:p w14:paraId="45C227C0" w14:textId="77777777" w:rsidR="00672696" w:rsidRDefault="00672696" w:rsidP="00672696">
      <w:r>
        <w:t>Thomas – software, electronics, management, leadership, requirements definition, customer experience, interested in systems engineering, mission architecture, math minor</w:t>
      </w:r>
    </w:p>
    <w:p w14:paraId="447BCB1D" w14:textId="77777777" w:rsidR="00672696" w:rsidRPr="00E93FEE" w:rsidRDefault="00672696" w:rsidP="00672696">
      <w:pPr>
        <w:rPr>
          <w:b/>
        </w:rPr>
      </w:pPr>
      <w:r>
        <w:rPr>
          <w:b/>
        </w:rPr>
        <w:t>*</w:t>
      </w:r>
      <w:proofErr w:type="gramStart"/>
      <w:r>
        <w:rPr>
          <w:b/>
        </w:rPr>
        <w:t>this</w:t>
      </w:r>
      <w:proofErr w:type="gramEnd"/>
      <w:r>
        <w:rPr>
          <w:b/>
        </w:rPr>
        <w:t xml:space="preserve"> section is only for developmental use and will not be included in the final document</w:t>
      </w:r>
    </w:p>
    <w:p w14:paraId="5C2BF39F" w14:textId="77777777" w:rsidR="00672696" w:rsidRPr="00672696" w:rsidRDefault="00672696" w:rsidP="00672696"/>
    <w:sectPr w:rsidR="00672696" w:rsidRPr="00672696" w:rsidSect="002C518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188CE" w14:textId="77777777" w:rsidR="00D515D0" w:rsidRDefault="00D515D0" w:rsidP="00732C93">
      <w:pPr>
        <w:spacing w:after="0"/>
      </w:pPr>
      <w:r>
        <w:separator/>
      </w:r>
    </w:p>
  </w:endnote>
  <w:endnote w:type="continuationSeparator" w:id="0">
    <w:p w14:paraId="6FFB3C60" w14:textId="77777777" w:rsidR="00D515D0" w:rsidRDefault="00D515D0" w:rsidP="00732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Segoe UI">
    <w:altName w:val="Courier New"/>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10"/>
      <w:gridCol w:w="4666"/>
    </w:tblGrid>
    <w:tr w:rsidR="00CC72FE" w:rsidRPr="00732C93" w14:paraId="44332731" w14:textId="77777777" w:rsidTr="00732C93">
      <w:tc>
        <w:tcPr>
          <w:tcW w:w="4675" w:type="dxa"/>
        </w:tcPr>
        <w:p w14:paraId="10CFE5C4" w14:textId="77777777" w:rsidR="00CC72FE" w:rsidRPr="0011130C" w:rsidRDefault="00CC72FE" w:rsidP="00742986">
          <w:pPr>
            <w:pStyle w:val="Footer1"/>
          </w:pPr>
          <w:r w:rsidRPr="00E51200">
            <w:fldChar w:fldCharType="begin"/>
          </w:r>
          <w:r w:rsidRPr="0011130C">
            <w:instrText xml:space="preserve"> DATE \@ "M/d/yyyy" </w:instrText>
          </w:r>
          <w:r w:rsidRPr="00E51200">
            <w:fldChar w:fldCharType="separate"/>
          </w:r>
          <w:ins w:id="613" w:author="Tess Geiger" w:date="2015-09-07T17:42:00Z">
            <w:r w:rsidR="00392CDA">
              <w:rPr>
                <w:noProof/>
              </w:rPr>
              <w:t>9/7/2015</w:t>
            </w:r>
          </w:ins>
          <w:ins w:id="614" w:author="Kaley Pinover" w:date="2015-09-04T11:56:00Z">
            <w:del w:id="615" w:author="Tess Geiger" w:date="2015-09-07T17:42:00Z">
              <w:r w:rsidR="00DA7E56" w:rsidDel="00392CDA">
                <w:rPr>
                  <w:noProof/>
                </w:rPr>
                <w:delText>9/4/2015</w:delText>
              </w:r>
            </w:del>
          </w:ins>
          <w:ins w:id="616" w:author="npeper@gmail.com" w:date="2015-09-03T21:35:00Z">
            <w:del w:id="617" w:author="Tess Geiger" w:date="2015-09-07T17:42:00Z">
              <w:r w:rsidR="003C2039" w:rsidDel="00392CDA">
                <w:rPr>
                  <w:noProof/>
                </w:rPr>
                <w:delText>9/3/2015</w:delText>
              </w:r>
            </w:del>
          </w:ins>
          <w:ins w:id="618" w:author="Thomas Harrison Jeffries" w:date="2015-09-03T09:55:00Z">
            <w:del w:id="619" w:author="Tess Geiger" w:date="2015-09-07T17:42:00Z">
              <w:r w:rsidR="00C3015E" w:rsidDel="00392CDA">
                <w:rPr>
                  <w:noProof/>
                </w:rPr>
                <w:delText>9/3/2015</w:delText>
              </w:r>
            </w:del>
          </w:ins>
          <w:ins w:id="620" w:author="" w:date="2015-09-03T09:28:00Z">
            <w:del w:id="621" w:author="Tess Geiger" w:date="2015-09-07T17:42:00Z">
              <w:r w:rsidR="00487E91" w:rsidDel="00392CDA">
                <w:rPr>
                  <w:noProof/>
                </w:rPr>
                <w:delText>9/3/2015</w:delText>
              </w:r>
            </w:del>
          </w:ins>
          <w:del w:id="622" w:author="Tess Geiger" w:date="2015-09-07T17:42:00Z">
            <w:r w:rsidDel="00392CDA">
              <w:rPr>
                <w:noProof/>
              </w:rPr>
              <w:delText>9/2/2015</w:delText>
            </w:r>
          </w:del>
          <w:r w:rsidRPr="00E51200">
            <w:fldChar w:fldCharType="end"/>
          </w:r>
        </w:p>
      </w:tc>
      <w:tc>
        <w:tcPr>
          <w:tcW w:w="4675" w:type="dxa"/>
        </w:tcPr>
        <w:p w14:paraId="12AE4FAC" w14:textId="77777777" w:rsidR="00CC72FE" w:rsidRPr="00E51200" w:rsidRDefault="00CC72FE" w:rsidP="00742986">
          <w:pPr>
            <w:pStyle w:val="Footer2"/>
          </w:pPr>
          <w:r w:rsidRPr="00732C93">
            <w:fldChar w:fldCharType="begin"/>
          </w:r>
          <w:r w:rsidRPr="00732C93">
            <w:instrText xml:space="preserve"> PAGE   \* MERGEFORMAT </w:instrText>
          </w:r>
          <w:r w:rsidRPr="00732C93">
            <w:fldChar w:fldCharType="separate"/>
          </w:r>
          <w:r w:rsidR="009D48C4">
            <w:t>7</w:t>
          </w:r>
          <w:r w:rsidRPr="00732C93">
            <w:fldChar w:fldCharType="end"/>
          </w:r>
        </w:p>
      </w:tc>
    </w:tr>
  </w:tbl>
  <w:p w14:paraId="797354FE" w14:textId="77777777" w:rsidR="00CC72FE" w:rsidRPr="00732C93" w:rsidRDefault="00CC72FE" w:rsidP="00742986">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B8567" w14:textId="77777777" w:rsidR="00D515D0" w:rsidRDefault="00D515D0" w:rsidP="00732C93">
      <w:pPr>
        <w:spacing w:after="0"/>
      </w:pPr>
      <w:r>
        <w:separator/>
      </w:r>
    </w:p>
  </w:footnote>
  <w:footnote w:type="continuationSeparator" w:id="0">
    <w:p w14:paraId="68AF0402" w14:textId="77777777" w:rsidR="00D515D0" w:rsidRDefault="00D515D0" w:rsidP="00732C9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CC72FE" w14:paraId="7B7D69A8" w14:textId="77777777" w:rsidTr="00732C93">
      <w:tc>
        <w:tcPr>
          <w:tcW w:w="3116" w:type="dxa"/>
        </w:tcPr>
        <w:p w14:paraId="3E0EE4D5" w14:textId="77777777" w:rsidR="00CC72FE" w:rsidRPr="0011130C" w:rsidRDefault="00CC72FE" w:rsidP="0011130C">
          <w:pPr>
            <w:pStyle w:val="Header1"/>
          </w:pPr>
          <w:r w:rsidRPr="0011130C">
            <w:t>Project Definition Document</w:t>
          </w:r>
        </w:p>
      </w:tc>
      <w:tc>
        <w:tcPr>
          <w:tcW w:w="3117" w:type="dxa"/>
        </w:tcPr>
        <w:p w14:paraId="5C6DA44E" w14:textId="440D8D65" w:rsidR="00CC72FE" w:rsidRPr="0011130C" w:rsidRDefault="003C2039" w:rsidP="0011130C">
          <w:pPr>
            <w:pStyle w:val="Header2"/>
          </w:pPr>
          <w:ins w:id="611" w:author="npeper@gmail.com" w:date="2015-09-03T21:36:00Z">
            <w:r>
              <w:t>INFERNO</w:t>
            </w:r>
          </w:ins>
          <w:del w:id="612" w:author="npeper@gmail.com" w:date="2015-09-03T21:36:00Z">
            <w:r w:rsidR="00CC72FE" w:rsidRPr="0011130C" w:rsidDel="003C2039">
              <w:delText>Fire Tracker System</w:delText>
            </w:r>
          </w:del>
        </w:p>
      </w:tc>
      <w:tc>
        <w:tcPr>
          <w:tcW w:w="3117" w:type="dxa"/>
        </w:tcPr>
        <w:p w14:paraId="754537DF" w14:textId="77777777" w:rsidR="00CC72FE" w:rsidRPr="0011130C" w:rsidRDefault="00CC72FE" w:rsidP="00742986">
          <w:pPr>
            <w:pStyle w:val="Header3"/>
          </w:pPr>
          <w:r w:rsidRPr="0011130C">
            <w:t>ASEN 4018</w:t>
          </w:r>
        </w:p>
      </w:tc>
    </w:tr>
  </w:tbl>
  <w:p w14:paraId="154B57C8" w14:textId="77777777" w:rsidR="00CC72FE" w:rsidRDefault="00CC72FE" w:rsidP="00742986">
    <w:pPr>
      <w:pStyle w:val="NoSpacing"/>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08A4"/>
    <w:multiLevelType w:val="multilevel"/>
    <w:tmpl w:val="8ED61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8A09D1"/>
    <w:multiLevelType w:val="multilevel"/>
    <w:tmpl w:val="18B09ED2"/>
    <w:lvl w:ilvl="0">
      <w:start w:val="1"/>
      <w:numFmt w:val="decimal"/>
      <w:lvlText w:val="%1"/>
      <w:lvlJc w:val="left"/>
      <w:pPr>
        <w:ind w:left="360" w:hanging="360"/>
      </w:pPr>
      <w:rPr>
        <w:rFonts w:hint="default"/>
      </w:rPr>
    </w:lvl>
    <w:lvl w:ilvl="1">
      <w:start w:val="1"/>
      <w:numFmt w:val="decimal"/>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60" w:firstLine="0"/>
      </w:pPr>
      <w:rPr>
        <w:rFonts w:hint="default"/>
      </w:rPr>
    </w:lvl>
    <w:lvl w:ilvl="3">
      <w:start w:val="1"/>
      <w:numFmt w:val="decimal"/>
      <w:lvlRestart w:val="0"/>
      <w:suff w:val="space"/>
      <w:lvlText w:val="%1.%2.%3.%4"/>
      <w:lvlJc w:val="left"/>
      <w:pPr>
        <w:ind w:left="36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29CE03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C03A0C"/>
    <w:multiLevelType w:val="multilevel"/>
    <w:tmpl w:val="4670B314"/>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35F6146"/>
    <w:multiLevelType w:val="multilevel"/>
    <w:tmpl w:val="4DF87C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Harrison Jeffries">
    <w15:presenceInfo w15:providerId="None" w15:userId="Thomas Harrison Jeffries"/>
  </w15:person>
  <w15:person w15:author="Test">
    <w15:presenceInfo w15:providerId="None" w15:userId="Test"/>
  </w15:person>
  <w15:person w15:author="Adam Archuleta">
    <w15:presenceInfo w15:providerId="AD" w15:userId="S-1-5-21-1275210071-492894223-682003330-363546"/>
  </w15:person>
  <w15:person w15:author="Esteben Rodriguez">
    <w15:presenceInfo w15:providerId="Windows Live" w15:userId="f28ff109b037322e"/>
  </w15:person>
  <w15:person w15:author="npeper@gmail.com">
    <w15:presenceInfo w15:providerId="None" w15:userId="npeper@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AF"/>
    <w:rsid w:val="00027926"/>
    <w:rsid w:val="00065F41"/>
    <w:rsid w:val="00070377"/>
    <w:rsid w:val="00074F23"/>
    <w:rsid w:val="0011130C"/>
    <w:rsid w:val="00111D25"/>
    <w:rsid w:val="00183ACF"/>
    <w:rsid w:val="00192E15"/>
    <w:rsid w:val="001A2F9B"/>
    <w:rsid w:val="001B3EE7"/>
    <w:rsid w:val="00222EAF"/>
    <w:rsid w:val="00285477"/>
    <w:rsid w:val="002C518E"/>
    <w:rsid w:val="0030758B"/>
    <w:rsid w:val="00334B35"/>
    <w:rsid w:val="00392CDA"/>
    <w:rsid w:val="003C2039"/>
    <w:rsid w:val="003C3722"/>
    <w:rsid w:val="003F2D1E"/>
    <w:rsid w:val="00442E2C"/>
    <w:rsid w:val="00487E91"/>
    <w:rsid w:val="004D23D4"/>
    <w:rsid w:val="004E343C"/>
    <w:rsid w:val="00505902"/>
    <w:rsid w:val="00544149"/>
    <w:rsid w:val="005F0851"/>
    <w:rsid w:val="006020FF"/>
    <w:rsid w:val="0061278E"/>
    <w:rsid w:val="00620EEB"/>
    <w:rsid w:val="00625CD4"/>
    <w:rsid w:val="006315C9"/>
    <w:rsid w:val="0063481A"/>
    <w:rsid w:val="00672696"/>
    <w:rsid w:val="006829BE"/>
    <w:rsid w:val="006F327C"/>
    <w:rsid w:val="00726466"/>
    <w:rsid w:val="00732C93"/>
    <w:rsid w:val="00742986"/>
    <w:rsid w:val="00775A27"/>
    <w:rsid w:val="007B564E"/>
    <w:rsid w:val="008350D8"/>
    <w:rsid w:val="00845996"/>
    <w:rsid w:val="008729EE"/>
    <w:rsid w:val="008A3D50"/>
    <w:rsid w:val="008C6688"/>
    <w:rsid w:val="009A45B6"/>
    <w:rsid w:val="009D48C4"/>
    <w:rsid w:val="009F2463"/>
    <w:rsid w:val="009F3813"/>
    <w:rsid w:val="00A21AC4"/>
    <w:rsid w:val="00AF223F"/>
    <w:rsid w:val="00B3441E"/>
    <w:rsid w:val="00B46EB3"/>
    <w:rsid w:val="00BE01C2"/>
    <w:rsid w:val="00C208A6"/>
    <w:rsid w:val="00C26797"/>
    <w:rsid w:val="00C3015E"/>
    <w:rsid w:val="00CC72FE"/>
    <w:rsid w:val="00CE6429"/>
    <w:rsid w:val="00CF3DCF"/>
    <w:rsid w:val="00D00701"/>
    <w:rsid w:val="00D46F7C"/>
    <w:rsid w:val="00D515D0"/>
    <w:rsid w:val="00D552EB"/>
    <w:rsid w:val="00D838F2"/>
    <w:rsid w:val="00D91438"/>
    <w:rsid w:val="00DA7E56"/>
    <w:rsid w:val="00E10CE4"/>
    <w:rsid w:val="00E51200"/>
    <w:rsid w:val="00E75163"/>
    <w:rsid w:val="00ED46A9"/>
    <w:rsid w:val="00ED49F2"/>
    <w:rsid w:val="00EE40E2"/>
    <w:rsid w:val="00F0587C"/>
    <w:rsid w:val="00F32E82"/>
    <w:rsid w:val="00F42883"/>
    <w:rsid w:val="00F460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33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208A6"/>
    <w:pPr>
      <w:spacing w:after="80" w:line="240" w:lineRule="auto"/>
      <w:ind w:left="360" w:firstLine="288"/>
      <w:jc w:val="both"/>
    </w:pPr>
    <w:rPr>
      <w:rFonts w:ascii="Times New Roman" w:hAnsi="Times New Roman"/>
      <w:szCs w:val="20"/>
    </w:rPr>
  </w:style>
  <w:style w:type="paragraph" w:styleId="Heading1">
    <w:name w:val="heading 1"/>
    <w:basedOn w:val="Normal"/>
    <w:next w:val="Normal"/>
    <w:link w:val="Heading1Char"/>
    <w:uiPriority w:val="9"/>
    <w:qFormat/>
    <w:rsid w:val="00AF223F"/>
    <w:pPr>
      <w:keepNext/>
      <w:keepLines/>
      <w:numPr>
        <w:numId w:val="21"/>
      </w:numPr>
      <w:spacing w:before="160"/>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9A45B6"/>
    <w:pPr>
      <w:keepNext/>
      <w:keepLines/>
      <w:numPr>
        <w:ilvl w:val="1"/>
        <w:numId w:val="21"/>
      </w:numPr>
      <w:spacing w:before="160"/>
      <w:outlineLvl w:val="1"/>
    </w:pPr>
    <w:rPr>
      <w:rFonts w:eastAsiaTheme="majorEastAsia" w:cstheme="majorBidi"/>
      <w:b/>
      <w:sz w:val="24"/>
      <w:szCs w:val="24"/>
    </w:rPr>
  </w:style>
  <w:style w:type="paragraph" w:styleId="Heading3">
    <w:name w:val="heading 3"/>
    <w:basedOn w:val="Normal"/>
    <w:next w:val="Normal"/>
    <w:link w:val="Heading3Char"/>
    <w:uiPriority w:val="9"/>
    <w:unhideWhenUsed/>
    <w:qFormat/>
    <w:rsid w:val="00620EEB"/>
    <w:pPr>
      <w:keepNext/>
      <w:keepLines/>
      <w:numPr>
        <w:ilvl w:val="2"/>
        <w:numId w:val="21"/>
      </w:numPr>
      <w:spacing w:before="160"/>
      <w:outlineLvl w:val="2"/>
    </w:pPr>
    <w:rPr>
      <w:rFonts w:eastAsiaTheme="majorEastAsia" w:cstheme="majorBidi"/>
      <w:b/>
      <w:szCs w:val="22"/>
    </w:rPr>
  </w:style>
  <w:style w:type="paragraph" w:styleId="Heading4">
    <w:name w:val="heading 4"/>
    <w:basedOn w:val="Normal"/>
    <w:next w:val="Normal"/>
    <w:link w:val="Heading4Char"/>
    <w:uiPriority w:val="9"/>
    <w:unhideWhenUsed/>
    <w:qFormat/>
    <w:rsid w:val="00672696"/>
    <w:pPr>
      <w:keepNext/>
      <w:keepLines/>
      <w:numPr>
        <w:ilvl w:val="3"/>
        <w:numId w:val="21"/>
      </w:numPr>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3F2D1E"/>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D1E"/>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2D1E"/>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2D1E"/>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D1E"/>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23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620EEB"/>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620EEB"/>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672696"/>
    <w:rPr>
      <w:rFonts w:ascii="Times New Roman" w:eastAsiaTheme="majorEastAsia" w:hAnsi="Times New Roman" w:cstheme="majorBidi"/>
      <w:b/>
      <w:iCs/>
      <w:sz w:val="20"/>
      <w:szCs w:val="20"/>
    </w:rPr>
  </w:style>
  <w:style w:type="table" w:styleId="TableGrid">
    <w:name w:val="Table Grid"/>
    <w:basedOn w:val="TableNormal"/>
    <w:uiPriority w:val="39"/>
    <w:rsid w:val="002C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able"/>
    <w:uiPriority w:val="1"/>
    <w:qFormat/>
    <w:rsid w:val="00742986"/>
    <w:pPr>
      <w:spacing w:after="0" w:line="240" w:lineRule="auto"/>
      <w:jc w:val="center"/>
    </w:pPr>
    <w:rPr>
      <w:rFonts w:ascii="Times New Roman" w:hAnsi="Times New Roman"/>
    </w:rPr>
  </w:style>
  <w:style w:type="paragraph" w:styleId="Header">
    <w:name w:val="header"/>
    <w:basedOn w:val="Normal"/>
    <w:link w:val="HeaderChar"/>
    <w:uiPriority w:val="99"/>
    <w:unhideWhenUsed/>
    <w:rsid w:val="00732C93"/>
    <w:pPr>
      <w:tabs>
        <w:tab w:val="center" w:pos="4680"/>
        <w:tab w:val="right" w:pos="9360"/>
      </w:tabs>
      <w:spacing w:after="0"/>
    </w:pPr>
  </w:style>
  <w:style w:type="character" w:customStyle="1" w:styleId="HeaderChar">
    <w:name w:val="Header Char"/>
    <w:basedOn w:val="DefaultParagraphFont"/>
    <w:link w:val="Header"/>
    <w:uiPriority w:val="99"/>
    <w:rsid w:val="00732C93"/>
    <w:rPr>
      <w:rFonts w:ascii="Times New Roman" w:hAnsi="Times New Roman" w:cs="Times New Roman"/>
      <w:sz w:val="20"/>
      <w:szCs w:val="20"/>
    </w:rPr>
  </w:style>
  <w:style w:type="paragraph" w:styleId="Footer">
    <w:name w:val="footer"/>
    <w:basedOn w:val="Normal"/>
    <w:link w:val="FooterChar"/>
    <w:uiPriority w:val="99"/>
    <w:unhideWhenUsed/>
    <w:rsid w:val="00732C93"/>
    <w:pPr>
      <w:tabs>
        <w:tab w:val="center" w:pos="4680"/>
        <w:tab w:val="right" w:pos="9360"/>
      </w:tabs>
      <w:spacing w:after="0"/>
    </w:pPr>
  </w:style>
  <w:style w:type="character" w:customStyle="1" w:styleId="FooterChar">
    <w:name w:val="Footer Char"/>
    <w:basedOn w:val="DefaultParagraphFont"/>
    <w:link w:val="Footer"/>
    <w:uiPriority w:val="99"/>
    <w:rsid w:val="00732C93"/>
    <w:rPr>
      <w:rFonts w:ascii="Times New Roman" w:hAnsi="Times New Roman" w:cs="Times New Roman"/>
      <w:sz w:val="20"/>
      <w:szCs w:val="20"/>
    </w:rPr>
  </w:style>
  <w:style w:type="character" w:customStyle="1" w:styleId="Heading5Char">
    <w:name w:val="Heading 5 Char"/>
    <w:basedOn w:val="DefaultParagraphFont"/>
    <w:link w:val="Heading5"/>
    <w:uiPriority w:val="9"/>
    <w:semiHidden/>
    <w:rsid w:val="003F2D1E"/>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3F2D1E"/>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F2D1E"/>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F2D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D1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F2D1E"/>
    <w:pPr>
      <w:spacing w:after="200"/>
    </w:pPr>
    <w:rPr>
      <w:i/>
      <w:iCs/>
      <w:color w:val="44546A" w:themeColor="text2"/>
      <w:sz w:val="18"/>
      <w:szCs w:val="18"/>
    </w:rPr>
  </w:style>
  <w:style w:type="paragraph" w:styleId="Title">
    <w:name w:val="Title"/>
    <w:basedOn w:val="Normal"/>
    <w:next w:val="Normal"/>
    <w:link w:val="TitleChar"/>
    <w:uiPriority w:val="10"/>
    <w:qFormat/>
    <w:rsid w:val="003C3722"/>
    <w:pPr>
      <w:spacing w:after="0"/>
      <w:ind w:left="0" w:firstLine="0"/>
      <w:jc w:val="center"/>
    </w:pPr>
    <w:rPr>
      <w:sz w:val="32"/>
      <w:szCs w:val="32"/>
    </w:rPr>
  </w:style>
  <w:style w:type="character" w:customStyle="1" w:styleId="TitleChar">
    <w:name w:val="Title Char"/>
    <w:basedOn w:val="DefaultParagraphFont"/>
    <w:link w:val="Title"/>
    <w:uiPriority w:val="10"/>
    <w:rsid w:val="003C3722"/>
    <w:rPr>
      <w:rFonts w:ascii="Times New Roman" w:hAnsi="Times New Roman"/>
      <w:sz w:val="32"/>
      <w:szCs w:val="32"/>
    </w:rPr>
  </w:style>
  <w:style w:type="paragraph" w:styleId="Subtitle">
    <w:name w:val="Subtitle"/>
    <w:basedOn w:val="Normal"/>
    <w:next w:val="Normal"/>
    <w:link w:val="SubtitleChar"/>
    <w:uiPriority w:val="12"/>
    <w:qFormat/>
    <w:rsid w:val="003F2D1E"/>
    <w:pPr>
      <w:numPr>
        <w:ilvl w:val="1"/>
      </w:numPr>
      <w:spacing w:after="160"/>
      <w:ind w:left="360" w:firstLine="288"/>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2"/>
    <w:rsid w:val="003C3722"/>
    <w:rPr>
      <w:rFonts w:eastAsiaTheme="minorEastAsia"/>
      <w:color w:val="5A5A5A" w:themeColor="text1" w:themeTint="A5"/>
      <w:spacing w:val="15"/>
    </w:rPr>
  </w:style>
  <w:style w:type="character" w:styleId="Strong">
    <w:name w:val="Strong"/>
    <w:basedOn w:val="DefaultParagraphFont"/>
    <w:uiPriority w:val="22"/>
    <w:rsid w:val="003F2D1E"/>
    <w:rPr>
      <w:b/>
      <w:bCs/>
    </w:rPr>
  </w:style>
  <w:style w:type="character" w:styleId="Emphasis">
    <w:name w:val="Emphasis"/>
    <w:basedOn w:val="DefaultParagraphFont"/>
    <w:uiPriority w:val="20"/>
    <w:rsid w:val="003F2D1E"/>
    <w:rPr>
      <w:i/>
      <w:iCs/>
    </w:rPr>
  </w:style>
  <w:style w:type="paragraph" w:styleId="Quote">
    <w:name w:val="Quote"/>
    <w:basedOn w:val="Normal"/>
    <w:next w:val="Normal"/>
    <w:link w:val="QuoteChar"/>
    <w:uiPriority w:val="29"/>
    <w:rsid w:val="003F2D1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F2D1E"/>
    <w:rPr>
      <w:rFonts w:ascii="Times New Roman" w:hAnsi="Times New Roman"/>
      <w:i/>
      <w:iCs/>
      <w:color w:val="404040" w:themeColor="text1" w:themeTint="BF"/>
      <w:sz w:val="20"/>
      <w:szCs w:val="20"/>
    </w:rPr>
  </w:style>
  <w:style w:type="paragraph" w:styleId="IntenseQuote">
    <w:name w:val="Intense Quote"/>
    <w:basedOn w:val="Normal"/>
    <w:next w:val="Normal"/>
    <w:link w:val="IntenseQuoteChar"/>
    <w:uiPriority w:val="30"/>
    <w:rsid w:val="003F2D1E"/>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3F2D1E"/>
    <w:rPr>
      <w:rFonts w:ascii="Times New Roman" w:hAnsi="Times New Roman" w:cstheme="majorBidi"/>
      <w:i/>
      <w:iCs/>
      <w:color w:val="5B9BD5" w:themeColor="accent1"/>
      <w:sz w:val="20"/>
      <w:szCs w:val="20"/>
    </w:rPr>
  </w:style>
  <w:style w:type="character" w:styleId="SubtleEmphasis">
    <w:name w:val="Subtle Emphasis"/>
    <w:basedOn w:val="DefaultParagraphFont"/>
    <w:uiPriority w:val="19"/>
    <w:rsid w:val="003F2D1E"/>
    <w:rPr>
      <w:i/>
      <w:iCs/>
      <w:color w:val="404040" w:themeColor="text1" w:themeTint="BF"/>
    </w:rPr>
  </w:style>
  <w:style w:type="character" w:styleId="IntenseEmphasis">
    <w:name w:val="Intense Emphasis"/>
    <w:basedOn w:val="DefaultParagraphFont"/>
    <w:uiPriority w:val="21"/>
    <w:rsid w:val="003F2D1E"/>
    <w:rPr>
      <w:i/>
      <w:iCs/>
      <w:color w:val="5B9BD5" w:themeColor="accent1"/>
    </w:rPr>
  </w:style>
  <w:style w:type="character" w:styleId="SubtleReference">
    <w:name w:val="Subtle Reference"/>
    <w:basedOn w:val="DefaultParagraphFont"/>
    <w:uiPriority w:val="31"/>
    <w:rsid w:val="003F2D1E"/>
    <w:rPr>
      <w:smallCaps/>
      <w:color w:val="5A5A5A" w:themeColor="text1" w:themeTint="A5"/>
    </w:rPr>
  </w:style>
  <w:style w:type="paragraph" w:customStyle="1" w:styleId="Header1">
    <w:name w:val="Header1"/>
    <w:basedOn w:val="Normal"/>
    <w:uiPriority w:val="99"/>
    <w:qFormat/>
    <w:rsid w:val="0011130C"/>
    <w:pPr>
      <w:spacing w:after="0"/>
      <w:ind w:left="0" w:firstLine="0"/>
      <w:jc w:val="left"/>
    </w:pPr>
    <w:rPr>
      <w:i/>
    </w:rPr>
  </w:style>
  <w:style w:type="character" w:styleId="BookTitle">
    <w:name w:val="Book Title"/>
    <w:basedOn w:val="DefaultParagraphFont"/>
    <w:uiPriority w:val="33"/>
    <w:rsid w:val="003F2D1E"/>
    <w:rPr>
      <w:b/>
      <w:bCs/>
      <w:i/>
      <w:iCs/>
      <w:spacing w:val="5"/>
    </w:rPr>
  </w:style>
  <w:style w:type="paragraph" w:styleId="TOCHeading">
    <w:name w:val="TOC Heading"/>
    <w:basedOn w:val="Heading1"/>
    <w:next w:val="Normal"/>
    <w:uiPriority w:val="39"/>
    <w:unhideWhenUsed/>
    <w:qFormat/>
    <w:rsid w:val="003F2D1E"/>
    <w:pPr>
      <w:numPr>
        <w:numId w:val="0"/>
      </w:numPr>
      <w:spacing w:before="240" w:after="0"/>
      <w:ind w:left="360" w:firstLine="288"/>
      <w:outlineLvl w:val="9"/>
    </w:pPr>
    <w:rPr>
      <w:rFonts w:asciiTheme="majorHAnsi" w:hAnsiTheme="majorHAnsi"/>
      <w:b w:val="0"/>
      <w:color w:val="2E74B5" w:themeColor="accent1" w:themeShade="BF"/>
      <w:sz w:val="32"/>
      <w:szCs w:val="32"/>
    </w:rPr>
  </w:style>
  <w:style w:type="paragraph" w:customStyle="1" w:styleId="Header2">
    <w:name w:val="Header2"/>
    <w:basedOn w:val="Normal"/>
    <w:uiPriority w:val="99"/>
    <w:qFormat/>
    <w:rsid w:val="0011130C"/>
    <w:pPr>
      <w:spacing w:after="0"/>
      <w:ind w:left="0" w:firstLine="0"/>
      <w:jc w:val="center"/>
    </w:pPr>
    <w:rPr>
      <w:i/>
    </w:rPr>
  </w:style>
  <w:style w:type="paragraph" w:customStyle="1" w:styleId="Header3">
    <w:name w:val="Header3"/>
    <w:basedOn w:val="NoSpacing"/>
    <w:uiPriority w:val="99"/>
    <w:qFormat/>
    <w:rsid w:val="0011130C"/>
    <w:pPr>
      <w:jc w:val="right"/>
    </w:pPr>
    <w:rPr>
      <w:i/>
    </w:rPr>
  </w:style>
  <w:style w:type="paragraph" w:customStyle="1" w:styleId="Footer1">
    <w:name w:val="Footer1"/>
    <w:basedOn w:val="NoSpacing"/>
    <w:uiPriority w:val="99"/>
    <w:qFormat/>
    <w:rsid w:val="00E51200"/>
    <w:pPr>
      <w:jc w:val="left"/>
    </w:pPr>
  </w:style>
  <w:style w:type="paragraph" w:customStyle="1" w:styleId="Footer2">
    <w:name w:val="Footer2"/>
    <w:basedOn w:val="NoSpacing"/>
    <w:uiPriority w:val="99"/>
    <w:qFormat/>
    <w:rsid w:val="00E51200"/>
    <w:pPr>
      <w:jc w:val="right"/>
    </w:pPr>
    <w:rPr>
      <w:noProof/>
    </w:rPr>
  </w:style>
  <w:style w:type="paragraph" w:customStyle="1" w:styleId="FigureCaption">
    <w:name w:val="Figure Caption"/>
    <w:basedOn w:val="Normal"/>
    <w:uiPriority w:val="39"/>
    <w:qFormat/>
    <w:rsid w:val="00620EEB"/>
    <w:pPr>
      <w:jc w:val="center"/>
    </w:pPr>
    <w:rPr>
      <w:b/>
    </w:rPr>
  </w:style>
  <w:style w:type="paragraph" w:customStyle="1" w:styleId="TitleBold">
    <w:name w:val="Title Bold"/>
    <w:basedOn w:val="Normal"/>
    <w:uiPriority w:val="11"/>
    <w:qFormat/>
    <w:rsid w:val="003C3722"/>
    <w:pPr>
      <w:spacing w:after="0"/>
      <w:ind w:left="0" w:firstLine="0"/>
      <w:jc w:val="center"/>
    </w:pPr>
    <w:rPr>
      <w:b/>
      <w:sz w:val="32"/>
      <w:szCs w:val="32"/>
    </w:rPr>
  </w:style>
  <w:style w:type="paragraph" w:customStyle="1" w:styleId="HeadingNoNum">
    <w:name w:val="Heading (NoNum)"/>
    <w:basedOn w:val="Heading1"/>
    <w:uiPriority w:val="8"/>
    <w:qFormat/>
    <w:rsid w:val="00742986"/>
    <w:pPr>
      <w:numPr>
        <w:numId w:val="0"/>
      </w:numPr>
    </w:pPr>
  </w:style>
  <w:style w:type="character" w:styleId="CommentReference">
    <w:name w:val="annotation reference"/>
    <w:basedOn w:val="DefaultParagraphFont"/>
    <w:uiPriority w:val="99"/>
    <w:semiHidden/>
    <w:unhideWhenUsed/>
    <w:rsid w:val="00742986"/>
    <w:rPr>
      <w:sz w:val="16"/>
      <w:szCs w:val="16"/>
    </w:rPr>
  </w:style>
  <w:style w:type="paragraph" w:styleId="CommentText">
    <w:name w:val="annotation text"/>
    <w:basedOn w:val="Normal"/>
    <w:link w:val="CommentTextChar"/>
    <w:uiPriority w:val="99"/>
    <w:semiHidden/>
    <w:unhideWhenUsed/>
    <w:rsid w:val="00742986"/>
  </w:style>
  <w:style w:type="character" w:customStyle="1" w:styleId="CommentTextChar">
    <w:name w:val="Comment Text Char"/>
    <w:basedOn w:val="DefaultParagraphFont"/>
    <w:link w:val="CommentText"/>
    <w:uiPriority w:val="99"/>
    <w:semiHidden/>
    <w:rsid w:val="007429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2986"/>
    <w:rPr>
      <w:b/>
      <w:bCs/>
    </w:rPr>
  </w:style>
  <w:style w:type="character" w:customStyle="1" w:styleId="CommentSubjectChar">
    <w:name w:val="Comment Subject Char"/>
    <w:basedOn w:val="CommentTextChar"/>
    <w:link w:val="CommentSubject"/>
    <w:uiPriority w:val="99"/>
    <w:semiHidden/>
    <w:rsid w:val="00742986"/>
    <w:rPr>
      <w:rFonts w:ascii="Times New Roman" w:hAnsi="Times New Roman"/>
      <w:b/>
      <w:bCs/>
      <w:sz w:val="20"/>
      <w:szCs w:val="20"/>
    </w:rPr>
  </w:style>
  <w:style w:type="paragraph" w:styleId="BalloonText">
    <w:name w:val="Balloon Text"/>
    <w:basedOn w:val="Normal"/>
    <w:link w:val="BalloonTextChar"/>
    <w:uiPriority w:val="99"/>
    <w:semiHidden/>
    <w:unhideWhenUsed/>
    <w:rsid w:val="007429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986"/>
    <w:rPr>
      <w:rFonts w:ascii="Segoe UI" w:hAnsi="Segoe UI" w:cs="Segoe UI"/>
      <w:sz w:val="18"/>
      <w:szCs w:val="18"/>
    </w:rPr>
  </w:style>
  <w:style w:type="character" w:styleId="Hyperlink">
    <w:name w:val="Hyperlink"/>
    <w:basedOn w:val="DefaultParagraphFont"/>
    <w:uiPriority w:val="99"/>
    <w:unhideWhenUsed/>
    <w:rsid w:val="00742986"/>
    <w:rPr>
      <w:color w:val="0563C1" w:themeColor="hyperlink"/>
      <w:u w:val="single"/>
    </w:rPr>
  </w:style>
  <w:style w:type="paragraph" w:styleId="ListParagraph">
    <w:name w:val="List Paragraph"/>
    <w:basedOn w:val="Normal"/>
    <w:uiPriority w:val="34"/>
    <w:qFormat/>
    <w:rsid w:val="00620EEB"/>
    <w:pPr>
      <w:spacing w:after="200" w:line="276" w:lineRule="auto"/>
      <w:ind w:left="720" w:firstLine="0"/>
      <w:contextualSpacing/>
      <w:jc w:val="left"/>
    </w:pPr>
    <w:rPr>
      <w:rFonts w:asciiTheme="minorHAnsi" w:hAnsiTheme="minorHAnsi"/>
      <w:szCs w:val="22"/>
    </w:rPr>
  </w:style>
  <w:style w:type="paragraph" w:styleId="TOC1">
    <w:name w:val="toc 1"/>
    <w:basedOn w:val="Normal"/>
    <w:next w:val="Normal"/>
    <w:autoRedefine/>
    <w:uiPriority w:val="39"/>
    <w:unhideWhenUsed/>
    <w:rsid w:val="006829BE"/>
    <w:pPr>
      <w:spacing w:after="100"/>
      <w:ind w:left="0"/>
    </w:pPr>
  </w:style>
  <w:style w:type="paragraph" w:styleId="TOC2">
    <w:name w:val="toc 2"/>
    <w:basedOn w:val="Normal"/>
    <w:next w:val="Normal"/>
    <w:autoRedefine/>
    <w:uiPriority w:val="39"/>
    <w:unhideWhenUsed/>
    <w:rsid w:val="006829BE"/>
    <w:pPr>
      <w:spacing w:after="100"/>
      <w:ind w:left="220"/>
    </w:pPr>
  </w:style>
  <w:style w:type="paragraph" w:styleId="TOC3">
    <w:name w:val="toc 3"/>
    <w:basedOn w:val="Normal"/>
    <w:next w:val="Normal"/>
    <w:autoRedefine/>
    <w:uiPriority w:val="39"/>
    <w:unhideWhenUsed/>
    <w:rsid w:val="006829BE"/>
    <w:pPr>
      <w:spacing w:after="100" w:line="259" w:lineRule="auto"/>
      <w:ind w:left="440" w:firstLine="0"/>
      <w:jc w:val="left"/>
    </w:pPr>
    <w:rPr>
      <w:rFonts w:asciiTheme="minorHAnsi" w:eastAsiaTheme="minorEastAsia" w:hAnsiTheme="minorHAnsi" w:cs="Times New Roman"/>
      <w:szCs w:val="22"/>
    </w:rPr>
  </w:style>
  <w:style w:type="character" w:customStyle="1" w:styleId="apple-converted-space">
    <w:name w:val="apple-converted-space"/>
    <w:basedOn w:val="DefaultParagraphFont"/>
    <w:rsid w:val="00BE01C2"/>
  </w:style>
  <w:style w:type="paragraph" w:styleId="Revision">
    <w:name w:val="Revision"/>
    <w:hidden/>
    <w:uiPriority w:val="99"/>
    <w:semiHidden/>
    <w:rsid w:val="00111D25"/>
    <w:pPr>
      <w:spacing w:after="0" w:line="240" w:lineRule="auto"/>
    </w:pPr>
    <w:rPr>
      <w:rFonts w:ascii="Times New Roman" w:hAnsi="Times New Roman"/>
      <w:szCs w:val="20"/>
    </w:rPr>
  </w:style>
  <w:style w:type="character" w:styleId="FollowedHyperlink">
    <w:name w:val="FollowedHyperlink"/>
    <w:basedOn w:val="DefaultParagraphFont"/>
    <w:uiPriority w:val="99"/>
    <w:semiHidden/>
    <w:unhideWhenUsed/>
    <w:rsid w:val="00111D2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208A6"/>
    <w:pPr>
      <w:spacing w:after="80" w:line="240" w:lineRule="auto"/>
      <w:ind w:left="360" w:firstLine="288"/>
      <w:jc w:val="both"/>
    </w:pPr>
    <w:rPr>
      <w:rFonts w:ascii="Times New Roman" w:hAnsi="Times New Roman"/>
      <w:szCs w:val="20"/>
    </w:rPr>
  </w:style>
  <w:style w:type="paragraph" w:styleId="Heading1">
    <w:name w:val="heading 1"/>
    <w:basedOn w:val="Normal"/>
    <w:next w:val="Normal"/>
    <w:link w:val="Heading1Char"/>
    <w:uiPriority w:val="9"/>
    <w:qFormat/>
    <w:rsid w:val="00AF223F"/>
    <w:pPr>
      <w:keepNext/>
      <w:keepLines/>
      <w:numPr>
        <w:numId w:val="21"/>
      </w:numPr>
      <w:spacing w:before="160"/>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9A45B6"/>
    <w:pPr>
      <w:keepNext/>
      <w:keepLines/>
      <w:numPr>
        <w:ilvl w:val="1"/>
        <w:numId w:val="21"/>
      </w:numPr>
      <w:spacing w:before="160"/>
      <w:outlineLvl w:val="1"/>
    </w:pPr>
    <w:rPr>
      <w:rFonts w:eastAsiaTheme="majorEastAsia" w:cstheme="majorBidi"/>
      <w:b/>
      <w:sz w:val="24"/>
      <w:szCs w:val="24"/>
    </w:rPr>
  </w:style>
  <w:style w:type="paragraph" w:styleId="Heading3">
    <w:name w:val="heading 3"/>
    <w:basedOn w:val="Normal"/>
    <w:next w:val="Normal"/>
    <w:link w:val="Heading3Char"/>
    <w:uiPriority w:val="9"/>
    <w:unhideWhenUsed/>
    <w:qFormat/>
    <w:rsid w:val="00620EEB"/>
    <w:pPr>
      <w:keepNext/>
      <w:keepLines/>
      <w:numPr>
        <w:ilvl w:val="2"/>
        <w:numId w:val="21"/>
      </w:numPr>
      <w:spacing w:before="160"/>
      <w:outlineLvl w:val="2"/>
    </w:pPr>
    <w:rPr>
      <w:rFonts w:eastAsiaTheme="majorEastAsia" w:cstheme="majorBidi"/>
      <w:b/>
      <w:szCs w:val="22"/>
    </w:rPr>
  </w:style>
  <w:style w:type="paragraph" w:styleId="Heading4">
    <w:name w:val="heading 4"/>
    <w:basedOn w:val="Normal"/>
    <w:next w:val="Normal"/>
    <w:link w:val="Heading4Char"/>
    <w:uiPriority w:val="9"/>
    <w:unhideWhenUsed/>
    <w:qFormat/>
    <w:rsid w:val="00672696"/>
    <w:pPr>
      <w:keepNext/>
      <w:keepLines/>
      <w:numPr>
        <w:ilvl w:val="3"/>
        <w:numId w:val="21"/>
      </w:numPr>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3F2D1E"/>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D1E"/>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2D1E"/>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2D1E"/>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D1E"/>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23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620EEB"/>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620EEB"/>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672696"/>
    <w:rPr>
      <w:rFonts w:ascii="Times New Roman" w:eastAsiaTheme="majorEastAsia" w:hAnsi="Times New Roman" w:cstheme="majorBidi"/>
      <w:b/>
      <w:iCs/>
      <w:sz w:val="20"/>
      <w:szCs w:val="20"/>
    </w:rPr>
  </w:style>
  <w:style w:type="table" w:styleId="TableGrid">
    <w:name w:val="Table Grid"/>
    <w:basedOn w:val="TableNormal"/>
    <w:uiPriority w:val="39"/>
    <w:rsid w:val="002C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able"/>
    <w:uiPriority w:val="1"/>
    <w:qFormat/>
    <w:rsid w:val="00742986"/>
    <w:pPr>
      <w:spacing w:after="0" w:line="240" w:lineRule="auto"/>
      <w:jc w:val="center"/>
    </w:pPr>
    <w:rPr>
      <w:rFonts w:ascii="Times New Roman" w:hAnsi="Times New Roman"/>
    </w:rPr>
  </w:style>
  <w:style w:type="paragraph" w:styleId="Header">
    <w:name w:val="header"/>
    <w:basedOn w:val="Normal"/>
    <w:link w:val="HeaderChar"/>
    <w:uiPriority w:val="99"/>
    <w:unhideWhenUsed/>
    <w:rsid w:val="00732C93"/>
    <w:pPr>
      <w:tabs>
        <w:tab w:val="center" w:pos="4680"/>
        <w:tab w:val="right" w:pos="9360"/>
      </w:tabs>
      <w:spacing w:after="0"/>
    </w:pPr>
  </w:style>
  <w:style w:type="character" w:customStyle="1" w:styleId="HeaderChar">
    <w:name w:val="Header Char"/>
    <w:basedOn w:val="DefaultParagraphFont"/>
    <w:link w:val="Header"/>
    <w:uiPriority w:val="99"/>
    <w:rsid w:val="00732C93"/>
    <w:rPr>
      <w:rFonts w:ascii="Times New Roman" w:hAnsi="Times New Roman" w:cs="Times New Roman"/>
      <w:sz w:val="20"/>
      <w:szCs w:val="20"/>
    </w:rPr>
  </w:style>
  <w:style w:type="paragraph" w:styleId="Footer">
    <w:name w:val="footer"/>
    <w:basedOn w:val="Normal"/>
    <w:link w:val="FooterChar"/>
    <w:uiPriority w:val="99"/>
    <w:unhideWhenUsed/>
    <w:rsid w:val="00732C93"/>
    <w:pPr>
      <w:tabs>
        <w:tab w:val="center" w:pos="4680"/>
        <w:tab w:val="right" w:pos="9360"/>
      </w:tabs>
      <w:spacing w:after="0"/>
    </w:pPr>
  </w:style>
  <w:style w:type="character" w:customStyle="1" w:styleId="FooterChar">
    <w:name w:val="Footer Char"/>
    <w:basedOn w:val="DefaultParagraphFont"/>
    <w:link w:val="Footer"/>
    <w:uiPriority w:val="99"/>
    <w:rsid w:val="00732C93"/>
    <w:rPr>
      <w:rFonts w:ascii="Times New Roman" w:hAnsi="Times New Roman" w:cs="Times New Roman"/>
      <w:sz w:val="20"/>
      <w:szCs w:val="20"/>
    </w:rPr>
  </w:style>
  <w:style w:type="character" w:customStyle="1" w:styleId="Heading5Char">
    <w:name w:val="Heading 5 Char"/>
    <w:basedOn w:val="DefaultParagraphFont"/>
    <w:link w:val="Heading5"/>
    <w:uiPriority w:val="9"/>
    <w:semiHidden/>
    <w:rsid w:val="003F2D1E"/>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3F2D1E"/>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F2D1E"/>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F2D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D1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F2D1E"/>
    <w:pPr>
      <w:spacing w:after="200"/>
    </w:pPr>
    <w:rPr>
      <w:i/>
      <w:iCs/>
      <w:color w:val="44546A" w:themeColor="text2"/>
      <w:sz w:val="18"/>
      <w:szCs w:val="18"/>
    </w:rPr>
  </w:style>
  <w:style w:type="paragraph" w:styleId="Title">
    <w:name w:val="Title"/>
    <w:basedOn w:val="Normal"/>
    <w:next w:val="Normal"/>
    <w:link w:val="TitleChar"/>
    <w:uiPriority w:val="10"/>
    <w:qFormat/>
    <w:rsid w:val="003C3722"/>
    <w:pPr>
      <w:spacing w:after="0"/>
      <w:ind w:left="0" w:firstLine="0"/>
      <w:jc w:val="center"/>
    </w:pPr>
    <w:rPr>
      <w:sz w:val="32"/>
      <w:szCs w:val="32"/>
    </w:rPr>
  </w:style>
  <w:style w:type="character" w:customStyle="1" w:styleId="TitleChar">
    <w:name w:val="Title Char"/>
    <w:basedOn w:val="DefaultParagraphFont"/>
    <w:link w:val="Title"/>
    <w:uiPriority w:val="10"/>
    <w:rsid w:val="003C3722"/>
    <w:rPr>
      <w:rFonts w:ascii="Times New Roman" w:hAnsi="Times New Roman"/>
      <w:sz w:val="32"/>
      <w:szCs w:val="32"/>
    </w:rPr>
  </w:style>
  <w:style w:type="paragraph" w:styleId="Subtitle">
    <w:name w:val="Subtitle"/>
    <w:basedOn w:val="Normal"/>
    <w:next w:val="Normal"/>
    <w:link w:val="SubtitleChar"/>
    <w:uiPriority w:val="12"/>
    <w:qFormat/>
    <w:rsid w:val="003F2D1E"/>
    <w:pPr>
      <w:numPr>
        <w:ilvl w:val="1"/>
      </w:numPr>
      <w:spacing w:after="160"/>
      <w:ind w:left="360" w:firstLine="288"/>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2"/>
    <w:rsid w:val="003C3722"/>
    <w:rPr>
      <w:rFonts w:eastAsiaTheme="minorEastAsia"/>
      <w:color w:val="5A5A5A" w:themeColor="text1" w:themeTint="A5"/>
      <w:spacing w:val="15"/>
    </w:rPr>
  </w:style>
  <w:style w:type="character" w:styleId="Strong">
    <w:name w:val="Strong"/>
    <w:basedOn w:val="DefaultParagraphFont"/>
    <w:uiPriority w:val="22"/>
    <w:rsid w:val="003F2D1E"/>
    <w:rPr>
      <w:b/>
      <w:bCs/>
    </w:rPr>
  </w:style>
  <w:style w:type="character" w:styleId="Emphasis">
    <w:name w:val="Emphasis"/>
    <w:basedOn w:val="DefaultParagraphFont"/>
    <w:uiPriority w:val="20"/>
    <w:rsid w:val="003F2D1E"/>
    <w:rPr>
      <w:i/>
      <w:iCs/>
    </w:rPr>
  </w:style>
  <w:style w:type="paragraph" w:styleId="Quote">
    <w:name w:val="Quote"/>
    <w:basedOn w:val="Normal"/>
    <w:next w:val="Normal"/>
    <w:link w:val="QuoteChar"/>
    <w:uiPriority w:val="29"/>
    <w:rsid w:val="003F2D1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F2D1E"/>
    <w:rPr>
      <w:rFonts w:ascii="Times New Roman" w:hAnsi="Times New Roman"/>
      <w:i/>
      <w:iCs/>
      <w:color w:val="404040" w:themeColor="text1" w:themeTint="BF"/>
      <w:sz w:val="20"/>
      <w:szCs w:val="20"/>
    </w:rPr>
  </w:style>
  <w:style w:type="paragraph" w:styleId="IntenseQuote">
    <w:name w:val="Intense Quote"/>
    <w:basedOn w:val="Normal"/>
    <w:next w:val="Normal"/>
    <w:link w:val="IntenseQuoteChar"/>
    <w:uiPriority w:val="30"/>
    <w:rsid w:val="003F2D1E"/>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3F2D1E"/>
    <w:rPr>
      <w:rFonts w:ascii="Times New Roman" w:hAnsi="Times New Roman" w:cstheme="majorBidi"/>
      <w:i/>
      <w:iCs/>
      <w:color w:val="5B9BD5" w:themeColor="accent1"/>
      <w:sz w:val="20"/>
      <w:szCs w:val="20"/>
    </w:rPr>
  </w:style>
  <w:style w:type="character" w:styleId="SubtleEmphasis">
    <w:name w:val="Subtle Emphasis"/>
    <w:basedOn w:val="DefaultParagraphFont"/>
    <w:uiPriority w:val="19"/>
    <w:rsid w:val="003F2D1E"/>
    <w:rPr>
      <w:i/>
      <w:iCs/>
      <w:color w:val="404040" w:themeColor="text1" w:themeTint="BF"/>
    </w:rPr>
  </w:style>
  <w:style w:type="character" w:styleId="IntenseEmphasis">
    <w:name w:val="Intense Emphasis"/>
    <w:basedOn w:val="DefaultParagraphFont"/>
    <w:uiPriority w:val="21"/>
    <w:rsid w:val="003F2D1E"/>
    <w:rPr>
      <w:i/>
      <w:iCs/>
      <w:color w:val="5B9BD5" w:themeColor="accent1"/>
    </w:rPr>
  </w:style>
  <w:style w:type="character" w:styleId="SubtleReference">
    <w:name w:val="Subtle Reference"/>
    <w:basedOn w:val="DefaultParagraphFont"/>
    <w:uiPriority w:val="31"/>
    <w:rsid w:val="003F2D1E"/>
    <w:rPr>
      <w:smallCaps/>
      <w:color w:val="5A5A5A" w:themeColor="text1" w:themeTint="A5"/>
    </w:rPr>
  </w:style>
  <w:style w:type="paragraph" w:customStyle="1" w:styleId="Header1">
    <w:name w:val="Header1"/>
    <w:basedOn w:val="Normal"/>
    <w:uiPriority w:val="99"/>
    <w:qFormat/>
    <w:rsid w:val="0011130C"/>
    <w:pPr>
      <w:spacing w:after="0"/>
      <w:ind w:left="0" w:firstLine="0"/>
      <w:jc w:val="left"/>
    </w:pPr>
    <w:rPr>
      <w:i/>
    </w:rPr>
  </w:style>
  <w:style w:type="character" w:styleId="BookTitle">
    <w:name w:val="Book Title"/>
    <w:basedOn w:val="DefaultParagraphFont"/>
    <w:uiPriority w:val="33"/>
    <w:rsid w:val="003F2D1E"/>
    <w:rPr>
      <w:b/>
      <w:bCs/>
      <w:i/>
      <w:iCs/>
      <w:spacing w:val="5"/>
    </w:rPr>
  </w:style>
  <w:style w:type="paragraph" w:styleId="TOCHeading">
    <w:name w:val="TOC Heading"/>
    <w:basedOn w:val="Heading1"/>
    <w:next w:val="Normal"/>
    <w:uiPriority w:val="39"/>
    <w:unhideWhenUsed/>
    <w:qFormat/>
    <w:rsid w:val="003F2D1E"/>
    <w:pPr>
      <w:numPr>
        <w:numId w:val="0"/>
      </w:numPr>
      <w:spacing w:before="240" w:after="0"/>
      <w:ind w:left="360" w:firstLine="288"/>
      <w:outlineLvl w:val="9"/>
    </w:pPr>
    <w:rPr>
      <w:rFonts w:asciiTheme="majorHAnsi" w:hAnsiTheme="majorHAnsi"/>
      <w:b w:val="0"/>
      <w:color w:val="2E74B5" w:themeColor="accent1" w:themeShade="BF"/>
      <w:sz w:val="32"/>
      <w:szCs w:val="32"/>
    </w:rPr>
  </w:style>
  <w:style w:type="paragraph" w:customStyle="1" w:styleId="Header2">
    <w:name w:val="Header2"/>
    <w:basedOn w:val="Normal"/>
    <w:uiPriority w:val="99"/>
    <w:qFormat/>
    <w:rsid w:val="0011130C"/>
    <w:pPr>
      <w:spacing w:after="0"/>
      <w:ind w:left="0" w:firstLine="0"/>
      <w:jc w:val="center"/>
    </w:pPr>
    <w:rPr>
      <w:i/>
    </w:rPr>
  </w:style>
  <w:style w:type="paragraph" w:customStyle="1" w:styleId="Header3">
    <w:name w:val="Header3"/>
    <w:basedOn w:val="NoSpacing"/>
    <w:uiPriority w:val="99"/>
    <w:qFormat/>
    <w:rsid w:val="0011130C"/>
    <w:pPr>
      <w:jc w:val="right"/>
    </w:pPr>
    <w:rPr>
      <w:i/>
    </w:rPr>
  </w:style>
  <w:style w:type="paragraph" w:customStyle="1" w:styleId="Footer1">
    <w:name w:val="Footer1"/>
    <w:basedOn w:val="NoSpacing"/>
    <w:uiPriority w:val="99"/>
    <w:qFormat/>
    <w:rsid w:val="00E51200"/>
    <w:pPr>
      <w:jc w:val="left"/>
    </w:pPr>
  </w:style>
  <w:style w:type="paragraph" w:customStyle="1" w:styleId="Footer2">
    <w:name w:val="Footer2"/>
    <w:basedOn w:val="NoSpacing"/>
    <w:uiPriority w:val="99"/>
    <w:qFormat/>
    <w:rsid w:val="00E51200"/>
    <w:pPr>
      <w:jc w:val="right"/>
    </w:pPr>
    <w:rPr>
      <w:noProof/>
    </w:rPr>
  </w:style>
  <w:style w:type="paragraph" w:customStyle="1" w:styleId="FigureCaption">
    <w:name w:val="Figure Caption"/>
    <w:basedOn w:val="Normal"/>
    <w:uiPriority w:val="39"/>
    <w:qFormat/>
    <w:rsid w:val="00620EEB"/>
    <w:pPr>
      <w:jc w:val="center"/>
    </w:pPr>
    <w:rPr>
      <w:b/>
    </w:rPr>
  </w:style>
  <w:style w:type="paragraph" w:customStyle="1" w:styleId="TitleBold">
    <w:name w:val="Title Bold"/>
    <w:basedOn w:val="Normal"/>
    <w:uiPriority w:val="11"/>
    <w:qFormat/>
    <w:rsid w:val="003C3722"/>
    <w:pPr>
      <w:spacing w:after="0"/>
      <w:ind w:left="0" w:firstLine="0"/>
      <w:jc w:val="center"/>
    </w:pPr>
    <w:rPr>
      <w:b/>
      <w:sz w:val="32"/>
      <w:szCs w:val="32"/>
    </w:rPr>
  </w:style>
  <w:style w:type="paragraph" w:customStyle="1" w:styleId="HeadingNoNum">
    <w:name w:val="Heading (NoNum)"/>
    <w:basedOn w:val="Heading1"/>
    <w:uiPriority w:val="8"/>
    <w:qFormat/>
    <w:rsid w:val="00742986"/>
    <w:pPr>
      <w:numPr>
        <w:numId w:val="0"/>
      </w:numPr>
    </w:pPr>
  </w:style>
  <w:style w:type="character" w:styleId="CommentReference">
    <w:name w:val="annotation reference"/>
    <w:basedOn w:val="DefaultParagraphFont"/>
    <w:uiPriority w:val="99"/>
    <w:semiHidden/>
    <w:unhideWhenUsed/>
    <w:rsid w:val="00742986"/>
    <w:rPr>
      <w:sz w:val="16"/>
      <w:szCs w:val="16"/>
    </w:rPr>
  </w:style>
  <w:style w:type="paragraph" w:styleId="CommentText">
    <w:name w:val="annotation text"/>
    <w:basedOn w:val="Normal"/>
    <w:link w:val="CommentTextChar"/>
    <w:uiPriority w:val="99"/>
    <w:semiHidden/>
    <w:unhideWhenUsed/>
    <w:rsid w:val="00742986"/>
  </w:style>
  <w:style w:type="character" w:customStyle="1" w:styleId="CommentTextChar">
    <w:name w:val="Comment Text Char"/>
    <w:basedOn w:val="DefaultParagraphFont"/>
    <w:link w:val="CommentText"/>
    <w:uiPriority w:val="99"/>
    <w:semiHidden/>
    <w:rsid w:val="007429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2986"/>
    <w:rPr>
      <w:b/>
      <w:bCs/>
    </w:rPr>
  </w:style>
  <w:style w:type="character" w:customStyle="1" w:styleId="CommentSubjectChar">
    <w:name w:val="Comment Subject Char"/>
    <w:basedOn w:val="CommentTextChar"/>
    <w:link w:val="CommentSubject"/>
    <w:uiPriority w:val="99"/>
    <w:semiHidden/>
    <w:rsid w:val="00742986"/>
    <w:rPr>
      <w:rFonts w:ascii="Times New Roman" w:hAnsi="Times New Roman"/>
      <w:b/>
      <w:bCs/>
      <w:sz w:val="20"/>
      <w:szCs w:val="20"/>
    </w:rPr>
  </w:style>
  <w:style w:type="paragraph" w:styleId="BalloonText">
    <w:name w:val="Balloon Text"/>
    <w:basedOn w:val="Normal"/>
    <w:link w:val="BalloonTextChar"/>
    <w:uiPriority w:val="99"/>
    <w:semiHidden/>
    <w:unhideWhenUsed/>
    <w:rsid w:val="007429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986"/>
    <w:rPr>
      <w:rFonts w:ascii="Segoe UI" w:hAnsi="Segoe UI" w:cs="Segoe UI"/>
      <w:sz w:val="18"/>
      <w:szCs w:val="18"/>
    </w:rPr>
  </w:style>
  <w:style w:type="character" w:styleId="Hyperlink">
    <w:name w:val="Hyperlink"/>
    <w:basedOn w:val="DefaultParagraphFont"/>
    <w:uiPriority w:val="99"/>
    <w:unhideWhenUsed/>
    <w:rsid w:val="00742986"/>
    <w:rPr>
      <w:color w:val="0563C1" w:themeColor="hyperlink"/>
      <w:u w:val="single"/>
    </w:rPr>
  </w:style>
  <w:style w:type="paragraph" w:styleId="ListParagraph">
    <w:name w:val="List Paragraph"/>
    <w:basedOn w:val="Normal"/>
    <w:uiPriority w:val="34"/>
    <w:qFormat/>
    <w:rsid w:val="00620EEB"/>
    <w:pPr>
      <w:spacing w:after="200" w:line="276" w:lineRule="auto"/>
      <w:ind w:left="720" w:firstLine="0"/>
      <w:contextualSpacing/>
      <w:jc w:val="left"/>
    </w:pPr>
    <w:rPr>
      <w:rFonts w:asciiTheme="minorHAnsi" w:hAnsiTheme="minorHAnsi"/>
      <w:szCs w:val="22"/>
    </w:rPr>
  </w:style>
  <w:style w:type="paragraph" w:styleId="TOC1">
    <w:name w:val="toc 1"/>
    <w:basedOn w:val="Normal"/>
    <w:next w:val="Normal"/>
    <w:autoRedefine/>
    <w:uiPriority w:val="39"/>
    <w:unhideWhenUsed/>
    <w:rsid w:val="006829BE"/>
    <w:pPr>
      <w:spacing w:after="100"/>
      <w:ind w:left="0"/>
    </w:pPr>
  </w:style>
  <w:style w:type="paragraph" w:styleId="TOC2">
    <w:name w:val="toc 2"/>
    <w:basedOn w:val="Normal"/>
    <w:next w:val="Normal"/>
    <w:autoRedefine/>
    <w:uiPriority w:val="39"/>
    <w:unhideWhenUsed/>
    <w:rsid w:val="006829BE"/>
    <w:pPr>
      <w:spacing w:after="100"/>
      <w:ind w:left="220"/>
    </w:pPr>
  </w:style>
  <w:style w:type="paragraph" w:styleId="TOC3">
    <w:name w:val="toc 3"/>
    <w:basedOn w:val="Normal"/>
    <w:next w:val="Normal"/>
    <w:autoRedefine/>
    <w:uiPriority w:val="39"/>
    <w:unhideWhenUsed/>
    <w:rsid w:val="006829BE"/>
    <w:pPr>
      <w:spacing w:after="100" w:line="259" w:lineRule="auto"/>
      <w:ind w:left="440" w:firstLine="0"/>
      <w:jc w:val="left"/>
    </w:pPr>
    <w:rPr>
      <w:rFonts w:asciiTheme="minorHAnsi" w:eastAsiaTheme="minorEastAsia" w:hAnsiTheme="minorHAnsi" w:cs="Times New Roman"/>
      <w:szCs w:val="22"/>
    </w:rPr>
  </w:style>
  <w:style w:type="character" w:customStyle="1" w:styleId="apple-converted-space">
    <w:name w:val="apple-converted-space"/>
    <w:basedOn w:val="DefaultParagraphFont"/>
    <w:rsid w:val="00BE01C2"/>
  </w:style>
  <w:style w:type="paragraph" w:styleId="Revision">
    <w:name w:val="Revision"/>
    <w:hidden/>
    <w:uiPriority w:val="99"/>
    <w:semiHidden/>
    <w:rsid w:val="00111D25"/>
    <w:pPr>
      <w:spacing w:after="0" w:line="240" w:lineRule="auto"/>
    </w:pPr>
    <w:rPr>
      <w:rFonts w:ascii="Times New Roman" w:hAnsi="Times New Roman"/>
      <w:szCs w:val="20"/>
    </w:rPr>
  </w:style>
  <w:style w:type="character" w:styleId="FollowedHyperlink">
    <w:name w:val="FollowedHyperlink"/>
    <w:basedOn w:val="DefaultParagraphFont"/>
    <w:uiPriority w:val="99"/>
    <w:semiHidden/>
    <w:unhideWhenUsed/>
    <w:rsid w:val="00111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7083">
      <w:bodyDiv w:val="1"/>
      <w:marLeft w:val="0"/>
      <w:marRight w:val="0"/>
      <w:marTop w:val="0"/>
      <w:marBottom w:val="0"/>
      <w:divBdr>
        <w:top w:val="none" w:sz="0" w:space="0" w:color="auto"/>
        <w:left w:val="none" w:sz="0" w:space="0" w:color="auto"/>
        <w:bottom w:val="none" w:sz="0" w:space="0" w:color="auto"/>
        <w:right w:val="none" w:sz="0" w:space="0" w:color="auto"/>
      </w:divBdr>
    </w:div>
    <w:div w:id="731663669">
      <w:bodyDiv w:val="1"/>
      <w:marLeft w:val="0"/>
      <w:marRight w:val="0"/>
      <w:marTop w:val="0"/>
      <w:marBottom w:val="0"/>
      <w:divBdr>
        <w:top w:val="none" w:sz="0" w:space="0" w:color="auto"/>
        <w:left w:val="none" w:sz="0" w:space="0" w:color="auto"/>
        <w:bottom w:val="none" w:sz="0" w:space="0" w:color="auto"/>
        <w:right w:val="none" w:sz="0" w:space="0" w:color="auto"/>
      </w:divBdr>
    </w:div>
    <w:div w:id="1099258910">
      <w:bodyDiv w:val="1"/>
      <w:marLeft w:val="0"/>
      <w:marRight w:val="0"/>
      <w:marTop w:val="0"/>
      <w:marBottom w:val="0"/>
      <w:divBdr>
        <w:top w:val="none" w:sz="0" w:space="0" w:color="auto"/>
        <w:left w:val="none" w:sz="0" w:space="0" w:color="auto"/>
        <w:bottom w:val="none" w:sz="0" w:space="0" w:color="auto"/>
        <w:right w:val="none" w:sz="0" w:space="0" w:color="auto"/>
      </w:divBdr>
    </w:div>
    <w:div w:id="1291984255">
      <w:bodyDiv w:val="1"/>
      <w:marLeft w:val="0"/>
      <w:marRight w:val="0"/>
      <w:marTop w:val="0"/>
      <w:marBottom w:val="0"/>
      <w:divBdr>
        <w:top w:val="none" w:sz="0" w:space="0" w:color="auto"/>
        <w:left w:val="none" w:sz="0" w:space="0" w:color="auto"/>
        <w:bottom w:val="none" w:sz="0" w:space="0" w:color="auto"/>
        <w:right w:val="none" w:sz="0" w:space="0" w:color="auto"/>
      </w:divBdr>
    </w:div>
    <w:div w:id="1624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ley.pinover@colorado.edu" TargetMode="External"/><Relationship Id="rId10" Type="http://schemas.openxmlformats.org/officeDocument/2006/relationships/hyperlink" Target="mailto:johnathan.thompson@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3360-A942-EE40-A8DA-6BF2FF9D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2761</Words>
  <Characters>15744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dc:creator>
  <cp:lastModifiedBy>Tess Geiger</cp:lastModifiedBy>
  <cp:revision>2</cp:revision>
  <cp:lastPrinted>2015-09-03T02:28:00Z</cp:lastPrinted>
  <dcterms:created xsi:type="dcterms:W3CDTF">2015-09-07T23:50:00Z</dcterms:created>
  <dcterms:modified xsi:type="dcterms:W3CDTF">2015-09-07T23:50:00Z</dcterms:modified>
</cp:coreProperties>
</file>